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
        </w:rPr>
        <w:id w:val="-412930126"/>
        <w:docPartObj>
          <w:docPartGallery w:val="Cover Pages"/>
          <w:docPartUnique/>
        </w:docPartObj>
      </w:sdtPr>
      <w:sdtEndPr>
        <w:rPr>
          <w:b/>
          <w:sz w:val="22"/>
        </w:rPr>
      </w:sdtEndPr>
      <w:sdtContent>
        <w:p w14:paraId="7AC7CD09" w14:textId="77777777" w:rsidR="00B479A0" w:rsidRPr="00F8064A" w:rsidRDefault="00B479A0">
          <w:pPr>
            <w:pStyle w:val="af5"/>
            <w:rPr>
              <w:sz w:val="2"/>
            </w:rPr>
          </w:pPr>
        </w:p>
        <w:p w14:paraId="5E11DDEF" w14:textId="77777777" w:rsidR="00B479A0" w:rsidRPr="00F8064A" w:rsidRDefault="00B479A0">
          <w:r w:rsidRPr="00F8064A">
            <w:rPr>
              <w:noProof/>
            </w:rPr>
            <mc:AlternateContent>
              <mc:Choice Requires="wps">
                <w:drawing>
                  <wp:anchor distT="0" distB="0" distL="114300" distR="114300" simplePos="0" relativeHeight="251661312" behindDoc="0" locked="0" layoutInCell="1" allowOverlap="1" wp14:anchorId="4E9697A4" wp14:editId="02443D1B">
                    <wp:simplePos x="0" y="0"/>
                    <wp:positionH relativeFrom="page">
                      <wp:align>center</wp:align>
                    </wp:positionH>
                    <wp:positionV relativeFrom="margin">
                      <wp:align>top</wp:align>
                    </wp:positionV>
                    <wp:extent cx="5943600" cy="914400"/>
                    <wp:effectExtent l="0" t="0" r="0" b="3810"/>
                    <wp:wrapNone/>
                    <wp:docPr id="9" name="文本框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a4"/>
                                    <w:sz w:val="60"/>
                                    <w:szCs w:val="60"/>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rStyle w:val="a4"/>
                                  </w:rPr>
                                </w:sdtEndPr>
                                <w:sdtContent>
                                  <w:p w14:paraId="6480CBF8" w14:textId="540215B7" w:rsidR="00B479A0" w:rsidRPr="00C412C1" w:rsidRDefault="00C412C1">
                                    <w:pPr>
                                      <w:pStyle w:val="af5"/>
                                      <w:rPr>
                                        <w:rStyle w:val="a4"/>
                                        <w:sz w:val="60"/>
                                        <w:szCs w:val="60"/>
                                      </w:rPr>
                                    </w:pPr>
                                    <w:r w:rsidRPr="00C412C1">
                                      <w:rPr>
                                        <w:rStyle w:val="a4"/>
                                        <w:rFonts w:hint="eastAsia"/>
                                        <w:sz w:val="60"/>
                                        <w:szCs w:val="60"/>
                                      </w:rPr>
                                      <w:t>和谐劳动用工动态服务平台v</w:t>
                                    </w:r>
                                    <w:r w:rsidRPr="00C412C1">
                                      <w:rPr>
                                        <w:rStyle w:val="a4"/>
                                        <w:sz w:val="60"/>
                                        <w:szCs w:val="60"/>
                                      </w:rPr>
                                      <w:t>1.1</w:t>
                                    </w:r>
                                  </w:p>
                                </w:sdtContent>
                              </w:sdt>
                              <w:p w14:paraId="3C1DE34D" w14:textId="77777777" w:rsidR="00B479A0" w:rsidRPr="008E6453" w:rsidRDefault="001E2581">
                                <w:pPr>
                                  <w:pStyle w:val="af5"/>
                                  <w:spacing w:before="120"/>
                                  <w:rPr>
                                    <w:color w:val="92D050"/>
                                    <w:sz w:val="36"/>
                                    <w:szCs w:val="36"/>
                                  </w:rPr>
                                </w:pPr>
                                <w:sdt>
                                  <w:sdtPr>
                                    <w:rPr>
                                      <w:rStyle w:val="a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a6"/>
                                    </w:rPr>
                                  </w:sdtEndPr>
                                  <w:sdtContent>
                                    <w:r w:rsidR="0006658B" w:rsidRPr="006610C4">
                                      <w:rPr>
                                        <w:rStyle w:val="a6"/>
                                        <w:rFonts w:hint="eastAsia"/>
                                      </w:rPr>
                                      <w:t>[内部资料]</w:t>
                                    </w:r>
                                  </w:sdtContent>
                                </w:sdt>
                                <w:r w:rsidR="00B479A0" w:rsidRPr="008E6453">
                                  <w:rPr>
                                    <w:color w:val="92D050"/>
                                    <w:lang w:val="zh-CN"/>
                                  </w:rPr>
                                  <w:t xml:space="preserve"> </w:t>
                                </w:r>
                              </w:p>
                              <w:p w14:paraId="61A5E4A0" w14:textId="77777777" w:rsidR="00B479A0" w:rsidRPr="00B479A0" w:rsidRDefault="00B47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9697A4" id="_x0000_t202" coordsize="21600,21600" o:spt="202" path="m,l,21600r21600,l21600,xe">
                    <v:stroke joinstyle="miter"/>
                    <v:path gradientshapeok="t" o:connecttype="rect"/>
                  </v:shapetype>
                  <v:shape id="文本框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" filled="f" stroked="f" strokeweight=".5pt">
                    <v:textbox style="mso-fit-shape-to-text:t">
                      <w:txbxContent>
                        <w:sdt>
                          <w:sdtPr>
                            <w:rPr>
                              <w:rStyle w:val="a4"/>
                              <w:sz w:val="60"/>
                              <w:szCs w:val="60"/>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rStyle w:val="a4"/>
                            </w:rPr>
                          </w:sdtEndPr>
                          <w:sdtContent>
                            <w:p w14:paraId="6480CBF8" w14:textId="540215B7" w:rsidR="00B479A0" w:rsidRPr="00C412C1" w:rsidRDefault="00C412C1">
                              <w:pPr>
                                <w:pStyle w:val="af5"/>
                                <w:rPr>
                                  <w:rStyle w:val="a4"/>
                                  <w:sz w:val="60"/>
                                  <w:szCs w:val="60"/>
                                </w:rPr>
                              </w:pPr>
                              <w:r w:rsidRPr="00C412C1">
                                <w:rPr>
                                  <w:rStyle w:val="a4"/>
                                  <w:rFonts w:hint="eastAsia"/>
                                  <w:sz w:val="60"/>
                                  <w:szCs w:val="60"/>
                                </w:rPr>
                                <w:t>和谐劳动用工动态服务平台v</w:t>
                              </w:r>
                              <w:r w:rsidRPr="00C412C1">
                                <w:rPr>
                                  <w:rStyle w:val="a4"/>
                                  <w:sz w:val="60"/>
                                  <w:szCs w:val="60"/>
                                </w:rPr>
                                <w:t>1.1</w:t>
                              </w:r>
                            </w:p>
                          </w:sdtContent>
                        </w:sdt>
                        <w:p w14:paraId="3C1DE34D" w14:textId="77777777" w:rsidR="00B479A0" w:rsidRPr="008E6453" w:rsidRDefault="001E2581">
                          <w:pPr>
                            <w:pStyle w:val="af5"/>
                            <w:spacing w:before="120"/>
                            <w:rPr>
                              <w:color w:val="92D050"/>
                              <w:sz w:val="36"/>
                              <w:szCs w:val="36"/>
                            </w:rPr>
                          </w:pPr>
                          <w:sdt>
                            <w:sdtPr>
                              <w:rPr>
                                <w:rStyle w:val="a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a6"/>
                              </w:rPr>
                            </w:sdtEndPr>
                            <w:sdtContent>
                              <w:r w:rsidR="0006658B" w:rsidRPr="006610C4">
                                <w:rPr>
                                  <w:rStyle w:val="a6"/>
                                  <w:rFonts w:hint="eastAsia"/>
                                </w:rPr>
                                <w:t>[内部资料]</w:t>
                              </w:r>
                            </w:sdtContent>
                          </w:sdt>
                          <w:r w:rsidR="00B479A0" w:rsidRPr="008E6453">
                            <w:rPr>
                              <w:color w:val="92D050"/>
                              <w:lang w:val="zh-CN"/>
                            </w:rPr>
                            <w:t xml:space="preserve"> </w:t>
                          </w:r>
                        </w:p>
                        <w:p w14:paraId="61A5E4A0" w14:textId="77777777" w:rsidR="00B479A0" w:rsidRPr="00B479A0" w:rsidRDefault="00B479A0"/>
                      </w:txbxContent>
                    </v:textbox>
                    <w10:wrap anchorx="page" anchory="margin"/>
                  </v:shape>
                </w:pict>
              </mc:Fallback>
            </mc:AlternateContent>
          </w:r>
          <w:r w:rsidRPr="00F8064A">
            <w:rPr>
              <w:noProof/>
              <w:color w:val="F07F09" w:themeColor="accent1"/>
              <w:sz w:val="36"/>
              <w:szCs w:val="36"/>
            </w:rPr>
            <mc:AlternateContent>
              <mc:Choice Requires="wpg">
                <w:drawing>
                  <wp:anchor distT="0" distB="0" distL="114300" distR="114300" simplePos="0" relativeHeight="251660288" behindDoc="1" locked="0" layoutInCell="1" allowOverlap="1" wp14:anchorId="0EE8F613" wp14:editId="1A34F2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2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4" name="任意多边形 2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任意多边形 32"/>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任意多边形 36"/>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任意多边形 43"/>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82956D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&#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AvfrNSBgcAAKQmAAAOAAAAAAAAAAAAAAAAAC4CAABkcnMvZTJvRG9jLnhtbFBLAQIt&#10;ABQABgAIAAAAIQAKINSC2gAAAAUBAAAPAAAAAAAAAAAAAAAAAGAJAABkcnMvZG93bnJldi54bWxQ&#10;SwUGAAAAAAQABADzAAAAZwoAAAAA&#10;">
                    <o:lock v:ext="edit" aspectratio="t"/>
                    <v:shape id="任意多边形 2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sEMIA&#10;AADbAAAADwAAAGRycy9kb3ducmV2LnhtbESPQWsCMRSE70L/Q3gFb5qtiNitUVph1VutLZ4fm9fd&#10;0M3LmsR1/femIHgcZuYbZrHqbSM68sE4VvAyzkAQl04brhT8fBejOYgQkTU2jknBlQKslk+DBeba&#10;XfiLukOsRIJwyFFBHWObSxnKmiyGsWuJk/frvMWYpK+k9nhJcNvISZbNpEXDaaHGltY1lX+Hs1XQ&#10;ffj+M7rjrijM/lV2emNO26NSw+f+/Q1EpD4+wvf2TiuYTOH/S/o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WwQwgAAANsAAAAPAAAAAAAAAAAAAAAAAJgCAABkcnMvZG93&#10;bnJldi54bWxQSwUGAAAAAAQABAD1AAAAhwMAAAAA&#10;" path="m4,1786l,1782,1776,r5,5l4,1786xe" filled="f" stroked="f">
                      <v:path arrowok="t" o:connecttype="custom" o:connectlocs="6350,2835275;0,2828925;2819400,0;2827338,7938;6350,2835275" o:connectangles="0,0,0,0,0"/>
                    </v:shape>
                    <v:shape id="任意多边形 29"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incMA&#10;AADbAAAADwAAAGRycy9kb3ducmV2LnhtbESP3YrCMBSE7wXfIRzBO01VkG01ioiiF+LizwMcm2Nb&#10;bE5qE7W7T28WFrwcZuYbZjpvTCmeVLvCsoJBPwJBnFpdcKbgfFr3vkA4j6yxtEwKfsjBfNZuTTHR&#10;9sUHeh59JgKEXYIKcu+rREqX5mTQ9W1FHLyrrQ36IOtM6hpfAW5KOYyisTRYcFjIsaJlTunt+DAK&#10;mt/HZve9GlS7cRmP/EXel/Eelep2msUEhKfGf8L/7a1WMIzh70v4AX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incMAAADbAAAADwAAAAAAAAAAAAAAAACYAgAAZHJzL2Rv&#10;d25yZXYueG1sUEsFBgAAAAAEAAQA9QAAAIgDAAAAAA==&#10;" path="m5,2234l,2229,2229,r5,5l5,2234xe" filled="f" stroked="f">
                      <v:path arrowok="t" o:connecttype="custom" o:connectlocs="7938,3546475;0,3538538;3538538,0;3546475,7938;7938,3546475" o:connectangles="0,0,0,0,0"/>
                    </v:shape>
                    <v:shape id="任意多边形 32"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bqcQA&#10;AADbAAAADwAAAGRycy9kb3ducmV2LnhtbESPT2vCQBTE74LfYXmCF9GNFqqkbkQK0V6rluLtNfvy&#10;B7Nv0+yapN++Wyh4HGbmN8x2N5hadNS6yrKC5SICQZxZXXGh4HJO5xsQziNrrC2Tgh9ysEvGoy3G&#10;2vb8Tt3JFyJA2MWooPS+iaV0WUkG3cI2xMHLbWvQB9kWUrfYB7ip5SqKnqXBisNCiQ29lpTdTnej&#10;YOOu/fqM34fOy3xZzb4+0s9jqtR0MuxfQHga/CP8337TCp5W8Pcl/AC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wW6n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36"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HZ8QA&#10;AADbAAAADwAAAGRycy9kb3ducmV2LnhtbESPTWsCMRCG7wX/Qxiht5rVlkVXo0iLUgo9+AFex824&#10;WdxMliS623/fFAoeh3feZ55ZrHrbiDv5UDtWMB5lIIhLp2uuFBwPm5cpiBCRNTaOScEPBVgtB08L&#10;LLTreEf3faxEgnAoUIGJsS2kDKUhi2HkWuKUXZy3GNPoK6k9dgluGznJslxarDldMNjSu6Hyur/Z&#10;pHGafGzfjDwnqzz73m1n/qubKfU87NdzEJH6+Fj+b39qBa85/P2SA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h2fEAAAA2wAAAA8AAAAAAAAAAAAAAAAAmAIAAGRycy9k&#10;b3ducmV2LnhtbFBLBQYAAAAABAAEAPUAAACJAwAAAAA=&#10;" path="m9,1966l,1957,1952,r9,9l9,1966xe" filled="f" stroked="f">
                      <v:path arrowok="t" o:connecttype="custom" o:connectlocs="14288,3121025;0,3106738;3098800,0;3113088,14288;14288,3121025" o:connectangles="0,0,0,0,0"/>
                    </v:shape>
                    <v:shape id="任意多边形 43"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N9r4A&#10;AADbAAAADwAAAGRycy9kb3ducmV2LnhtbESPzQrCMBCE74LvEFbwpqk/SKlGEUHQoz8PsDTbNths&#10;ShO1+vRGEDwOM/MNs9p0thYPar1xrGAyTkAQ504bLhVcL/tRCsIHZI21Y1LwIg+bdb+3wky7J5/o&#10;cQ6liBD2GSqoQmgyKX1ekUU/dg1x9ArXWgxRtqXULT4j3NZymiQLadFwXKiwoV1F+e18twoSMz3W&#10;p0VhtCzS29Uc08P2nSs1HHTbJYhAXfiHf+2DVjCfwf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sjfa+AAAA2wAAAA8AAAAAAAAAAAAAAAAAmAIAAGRycy9kb3ducmV2&#10;LnhtbFBLBQYAAAAABAAEAPUAAACDAwAAAAA=&#10;" path="m,2732r,-4l2722,r5,5l,2732xe" filled="f" stroked="f">
                      <v:path arrowok="t" o:connecttype="custom" o:connectlocs="0,4337050;0,4330700;4321175,0;4329113,7938;0,4337050" o:connectangles="0,0,0,0,0"/>
                    </v:shape>
                    <w10:wrap anchorx="page" anchory="page"/>
                  </v:group>
                </w:pict>
              </mc:Fallback>
            </mc:AlternateContent>
          </w:r>
          <w:r w:rsidRPr="00F8064A">
            <w:rPr>
              <w:noProof/>
            </w:rPr>
            <mc:AlternateContent>
              <mc:Choice Requires="wps">
                <w:drawing>
                  <wp:anchor distT="0" distB="0" distL="114300" distR="114300" simplePos="0" relativeHeight="251659264" behindDoc="0" locked="0" layoutInCell="1" allowOverlap="1" wp14:anchorId="7C440612" wp14:editId="58A9EAA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afe"/>
                                  </w:rPr>
                                  <w:alias w:val="单位"/>
                                  <w:tag w:val=""/>
                                  <w:id w:val="1745144148"/>
                                  <w:dataBinding w:prefixMappings="xmlns:ns0='http://schemas.openxmlformats.org/officeDocument/2006/extended-properties' " w:xpath="/ns0:Properties[1]/ns0:Company[1]" w:storeItemID="{6668398D-A668-4E3E-A5EB-62B293D839F1}"/>
                                  <w:text/>
                                </w:sdtPr>
                                <w:sdtEndPr>
                                  <w:rPr>
                                    <w:rStyle w:val="afe"/>
                                  </w:rPr>
                                </w:sdtEndPr>
                                <w:sdtContent>
                                  <w:p w14:paraId="32D119DD" w14:textId="77777777" w:rsidR="00B479A0" w:rsidRPr="005557AA" w:rsidRDefault="00FE5425">
                                    <w:pPr>
                                      <w:pStyle w:val="af5"/>
                                      <w:jc w:val="right"/>
                                      <w:rPr>
                                        <w:rStyle w:val="afe"/>
                                      </w:rPr>
                                    </w:pPr>
                                    <w:r>
                                      <w:rPr>
                                        <w:rStyle w:val="afe"/>
                                      </w:rPr>
                                      <w:t>湖北</w:t>
                                    </w:r>
                                    <w:r>
                                      <w:rPr>
                                        <w:rStyle w:val="afe"/>
                                        <w:rFonts w:hint="eastAsia"/>
                                      </w:rPr>
                                      <w:t>会基</w:t>
                                    </w:r>
                                    <w:r w:rsidR="005557AA" w:rsidRPr="005557AA">
                                      <w:rPr>
                                        <w:rStyle w:val="afe"/>
                                        <w:rFonts w:hint="eastAsia"/>
                                      </w:rPr>
                                      <w:t>网络科技有限公司</w:t>
                                    </w:r>
                                  </w:p>
                                </w:sdtContent>
                              </w:sdt>
                              <w:sdt>
                                <w:sdtPr>
                                  <w:rPr>
                                    <w:rStyle w:val="afe"/>
                                  </w:rPr>
                                  <w:alias w:val="关键词"/>
                                  <w:tag w:val=""/>
                                  <w:id w:val="-111748996"/>
                                  <w:dataBinding w:prefixMappings="xmlns:ns0='http://purl.org/dc/elements/1.1/' xmlns:ns1='http://schemas.openxmlformats.org/package/2006/metadata/core-properties' " w:xpath="/ns1:coreProperties[1]/ns1:keywords[1]" w:storeItemID="{6C3C8BC8-F283-45AE-878A-BAB7291924A1}"/>
                                  <w:text/>
                                </w:sdtPr>
                                <w:sdtEndPr>
                                  <w:rPr>
                                    <w:rStyle w:val="afe"/>
                                  </w:rPr>
                                </w:sdtEndPr>
                                <w:sdtContent>
                                  <w:p w14:paraId="1ADA0C3A" w14:textId="77777777" w:rsidR="00B479A0" w:rsidRPr="005557AA" w:rsidRDefault="00FE5425">
                                    <w:pPr>
                                      <w:pStyle w:val="af5"/>
                                      <w:jc w:val="right"/>
                                      <w:rPr>
                                        <w:rStyle w:val="afe"/>
                                      </w:rPr>
                                    </w:pPr>
                                    <w:r>
                                      <w:rPr>
                                        <w:rStyle w:val="afe"/>
                                      </w:rPr>
                                      <w:t>产品部</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C440612"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sdt>
                          <w:sdtPr>
                            <w:rPr>
                              <w:rStyle w:val="afe"/>
                            </w:rPr>
                            <w:alias w:val="单位"/>
                            <w:tag w:val=""/>
                            <w:id w:val="1745144148"/>
                            <w:dataBinding w:prefixMappings="xmlns:ns0='http://schemas.openxmlformats.org/officeDocument/2006/extended-properties' " w:xpath="/ns0:Properties[1]/ns0:Company[1]" w:storeItemID="{6668398D-A668-4E3E-A5EB-62B293D839F1}"/>
                            <w:text/>
                          </w:sdtPr>
                          <w:sdtEndPr>
                            <w:rPr>
                              <w:rStyle w:val="afe"/>
                            </w:rPr>
                          </w:sdtEndPr>
                          <w:sdtContent>
                            <w:p w14:paraId="32D119DD" w14:textId="77777777" w:rsidR="00B479A0" w:rsidRPr="005557AA" w:rsidRDefault="00FE5425">
                              <w:pPr>
                                <w:pStyle w:val="af5"/>
                                <w:jc w:val="right"/>
                                <w:rPr>
                                  <w:rStyle w:val="afe"/>
                                </w:rPr>
                              </w:pPr>
                              <w:r>
                                <w:rPr>
                                  <w:rStyle w:val="afe"/>
                                </w:rPr>
                                <w:t>湖北</w:t>
                              </w:r>
                              <w:r>
                                <w:rPr>
                                  <w:rStyle w:val="afe"/>
                                  <w:rFonts w:hint="eastAsia"/>
                                </w:rPr>
                                <w:t>会基</w:t>
                              </w:r>
                              <w:r w:rsidR="005557AA" w:rsidRPr="005557AA">
                                <w:rPr>
                                  <w:rStyle w:val="afe"/>
                                  <w:rFonts w:hint="eastAsia"/>
                                </w:rPr>
                                <w:t>网络科技有限公司</w:t>
                              </w:r>
                            </w:p>
                          </w:sdtContent>
                        </w:sdt>
                        <w:sdt>
                          <w:sdtPr>
                            <w:rPr>
                              <w:rStyle w:val="afe"/>
                            </w:rPr>
                            <w:alias w:val="关键词"/>
                            <w:tag w:val=""/>
                            <w:id w:val="-111748996"/>
                            <w:dataBinding w:prefixMappings="xmlns:ns0='http://purl.org/dc/elements/1.1/' xmlns:ns1='http://schemas.openxmlformats.org/package/2006/metadata/core-properties' " w:xpath="/ns1:coreProperties[1]/ns1:keywords[1]" w:storeItemID="{6C3C8BC8-F283-45AE-878A-BAB7291924A1}"/>
                            <w:text/>
                          </w:sdtPr>
                          <w:sdtEndPr>
                            <w:rPr>
                              <w:rStyle w:val="afe"/>
                            </w:rPr>
                          </w:sdtEndPr>
                          <w:sdtContent>
                            <w:p w14:paraId="1ADA0C3A" w14:textId="77777777" w:rsidR="00B479A0" w:rsidRPr="005557AA" w:rsidRDefault="00FE5425">
                              <w:pPr>
                                <w:pStyle w:val="af5"/>
                                <w:jc w:val="right"/>
                                <w:rPr>
                                  <w:rStyle w:val="afe"/>
                                </w:rPr>
                              </w:pPr>
                              <w:r>
                                <w:rPr>
                                  <w:rStyle w:val="afe"/>
                                </w:rPr>
                                <w:t>产品部</w:t>
                              </w:r>
                            </w:p>
                          </w:sdtContent>
                        </w:sdt>
                      </w:txbxContent>
                    </v:textbox>
                    <w10:wrap anchorx="page" anchory="margin"/>
                  </v:shape>
                </w:pict>
              </mc:Fallback>
            </mc:AlternateContent>
          </w:r>
        </w:p>
        <w:p w14:paraId="6E7C09D7" w14:textId="77777777" w:rsidR="00B479A0" w:rsidRPr="00F8064A" w:rsidRDefault="00654434">
          <w:pPr>
            <w:spacing w:before="0" w:after="160"/>
          </w:pPr>
          <w:r w:rsidRPr="00F8064A">
            <w:rPr>
              <w:noProof/>
            </w:rPr>
            <mc:AlternateContent>
              <mc:Choice Requires="wps">
                <w:drawing>
                  <wp:anchor distT="0" distB="0" distL="114300" distR="114300" simplePos="0" relativeHeight="251663360" behindDoc="0" locked="0" layoutInCell="1" allowOverlap="1" wp14:anchorId="099B19B4" wp14:editId="1E35C17E">
                    <wp:simplePos x="0" y="0"/>
                    <wp:positionH relativeFrom="page">
                      <wp:posOffset>845185</wp:posOffset>
                    </wp:positionH>
                    <wp:positionV relativeFrom="margin">
                      <wp:posOffset>1462405</wp:posOffset>
                    </wp:positionV>
                    <wp:extent cx="5943600" cy="914400"/>
                    <wp:effectExtent l="0" t="0" r="0" b="3810"/>
                    <wp:wrapNone/>
                    <wp:docPr id="1" name="文本框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1"/>
                                  <w:tblW w:w="0" w:type="auto"/>
                                  <w:tblLook w:val="0480" w:firstRow="0" w:lastRow="0" w:firstColumn="1" w:lastColumn="0" w:noHBand="0" w:noVBand="1"/>
                                </w:tblPr>
                                <w:tblGrid>
                                  <w:gridCol w:w="1518"/>
                                  <w:gridCol w:w="4011"/>
                                </w:tblGrid>
                                <w:tr w:rsidR="00654434" w14:paraId="2C16CD65" w14:textId="77777777" w:rsidTr="00C4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264C8450" w14:textId="77777777" w:rsidR="00654434" w:rsidRPr="002D1E9E" w:rsidRDefault="00654434" w:rsidP="00490EEA">
                                      <w:pPr>
                                        <w:rPr>
                                          <w:rStyle w:val="a4"/>
                                          <w:color w:val="auto"/>
                                          <w:sz w:val="22"/>
                                          <w:szCs w:val="22"/>
                                        </w:rPr>
                                      </w:pPr>
                                      <w:r w:rsidRPr="002D1E9E">
                                        <w:rPr>
                                          <w:rStyle w:val="a4"/>
                                          <w:rFonts w:hint="eastAsia"/>
                                          <w:color w:val="auto"/>
                                          <w:sz w:val="22"/>
                                          <w:szCs w:val="22"/>
                                        </w:rPr>
                                        <w:t>项目</w:t>
                                      </w:r>
                                      <w:r w:rsidRPr="002D1E9E">
                                        <w:rPr>
                                          <w:rStyle w:val="a4"/>
                                          <w:color w:val="auto"/>
                                          <w:sz w:val="22"/>
                                          <w:szCs w:val="22"/>
                                        </w:rPr>
                                        <w:t>名称</w:t>
                                      </w:r>
                                    </w:p>
                                  </w:tc>
                                  <w:tc>
                                    <w:tcPr>
                                      <w:tcW w:w="4011" w:type="dxa"/>
                                    </w:tcPr>
                                    <w:p w14:paraId="607CBACA" w14:textId="32A60C71" w:rsidR="00654434" w:rsidRPr="003576C9" w:rsidRDefault="00C412C1" w:rsidP="00490EEA">
                                      <w:pPr>
                                        <w:cnfStyle w:val="000000100000" w:firstRow="0" w:lastRow="0" w:firstColumn="0" w:lastColumn="0" w:oddVBand="0" w:evenVBand="0" w:oddHBand="1" w:evenHBand="0" w:firstRowFirstColumn="0" w:firstRowLastColumn="0" w:lastRowFirstColumn="0" w:lastRowLastColumn="0"/>
                                        <w:rPr>
                                          <w:rStyle w:val="a4"/>
                                          <w:b w:val="0"/>
                                          <w:sz w:val="22"/>
                                          <w:szCs w:val="22"/>
                                        </w:rPr>
                                      </w:pPr>
                                      <w:r w:rsidRPr="00C412C1">
                                        <w:rPr>
                                          <w:rStyle w:val="a4"/>
                                          <w:rFonts w:hint="eastAsia"/>
                                          <w:b w:val="0"/>
                                          <w:sz w:val="22"/>
                                          <w:szCs w:val="22"/>
                                        </w:rPr>
                                        <w:t>和谐劳动用工动态服务平台</w:t>
                                      </w:r>
                                      <w:r>
                                        <w:rPr>
                                          <w:rStyle w:val="a4"/>
                                          <w:rFonts w:hint="eastAsia"/>
                                          <w:b w:val="0"/>
                                          <w:sz w:val="22"/>
                                          <w:szCs w:val="22"/>
                                        </w:rPr>
                                        <w:t>v</w:t>
                                      </w:r>
                                      <w:r>
                                        <w:rPr>
                                          <w:rStyle w:val="a4"/>
                                          <w:b w:val="0"/>
                                          <w:sz w:val="22"/>
                                          <w:szCs w:val="22"/>
                                        </w:rPr>
                                        <w:t>1.1</w:t>
                                      </w:r>
                                    </w:p>
                                  </w:tc>
                                </w:tr>
                                <w:tr w:rsidR="00654434" w14:paraId="032405F6" w14:textId="77777777" w:rsidTr="00C412C1">
                                  <w:tc>
                                    <w:tcPr>
                                      <w:cnfStyle w:val="001000000000" w:firstRow="0" w:lastRow="0" w:firstColumn="1" w:lastColumn="0" w:oddVBand="0" w:evenVBand="0" w:oddHBand="0" w:evenHBand="0" w:firstRowFirstColumn="0" w:firstRowLastColumn="0" w:lastRowFirstColumn="0" w:lastRowLastColumn="0"/>
                                      <w:tcW w:w="1518" w:type="dxa"/>
                                    </w:tcPr>
                                    <w:p w14:paraId="01D278C2" w14:textId="77777777" w:rsidR="00654434" w:rsidRPr="002D1E9E" w:rsidRDefault="00654434" w:rsidP="00490EEA">
                                      <w:pPr>
                                        <w:rPr>
                                          <w:rStyle w:val="a4"/>
                                          <w:color w:val="auto"/>
                                          <w:sz w:val="22"/>
                                          <w:szCs w:val="22"/>
                                        </w:rPr>
                                      </w:pPr>
                                      <w:r w:rsidRPr="002D1E9E">
                                        <w:rPr>
                                          <w:rStyle w:val="a4"/>
                                          <w:rFonts w:hint="eastAsia"/>
                                          <w:color w:val="auto"/>
                                          <w:sz w:val="22"/>
                                          <w:szCs w:val="22"/>
                                        </w:rPr>
                                        <w:t>项目代号</w:t>
                                      </w:r>
                                    </w:p>
                                  </w:tc>
                                  <w:tc>
                                    <w:tcPr>
                                      <w:tcW w:w="4011" w:type="dxa"/>
                                    </w:tcPr>
                                    <w:p w14:paraId="026F4E85" w14:textId="77777777" w:rsidR="00654434" w:rsidRPr="003576C9" w:rsidRDefault="00654434" w:rsidP="00490EEA">
                                      <w:pPr>
                                        <w:cnfStyle w:val="000000000000" w:firstRow="0" w:lastRow="0" w:firstColumn="0" w:lastColumn="0" w:oddVBand="0" w:evenVBand="0" w:oddHBand="0" w:evenHBand="0" w:firstRowFirstColumn="0" w:firstRowLastColumn="0" w:lastRowFirstColumn="0" w:lastRowLastColumn="0"/>
                                        <w:rPr>
                                          <w:rStyle w:val="a4"/>
                                          <w:b w:val="0"/>
                                          <w:sz w:val="22"/>
                                          <w:szCs w:val="22"/>
                                        </w:rPr>
                                      </w:pPr>
                                    </w:p>
                                  </w:tc>
                                </w:tr>
                                <w:tr w:rsidR="00654434" w14:paraId="66AC8DB1" w14:textId="77777777" w:rsidTr="00C4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80556FA" w14:textId="77777777" w:rsidR="00654434" w:rsidRPr="002D1E9E" w:rsidRDefault="00654434" w:rsidP="00490EEA">
                                      <w:pPr>
                                        <w:rPr>
                                          <w:rStyle w:val="a4"/>
                                          <w:color w:val="auto"/>
                                          <w:sz w:val="22"/>
                                          <w:szCs w:val="22"/>
                                        </w:rPr>
                                      </w:pPr>
                                      <w:r w:rsidRPr="002D1E9E">
                                        <w:rPr>
                                          <w:rStyle w:val="a4"/>
                                          <w:rFonts w:hint="eastAsia"/>
                                          <w:color w:val="auto"/>
                                          <w:sz w:val="22"/>
                                          <w:szCs w:val="22"/>
                                        </w:rPr>
                                        <w:t>项目概要</w:t>
                                      </w:r>
                                    </w:p>
                                  </w:tc>
                                  <w:tc>
                                    <w:tcPr>
                                      <w:tcW w:w="4011" w:type="dxa"/>
                                    </w:tcPr>
                                    <w:p w14:paraId="1FE671E8" w14:textId="3227EDF3" w:rsidR="00654434" w:rsidRPr="003576C9" w:rsidRDefault="00BE1CED" w:rsidP="00490EEA">
                                      <w:pPr>
                                        <w:cnfStyle w:val="000000100000" w:firstRow="0" w:lastRow="0" w:firstColumn="0" w:lastColumn="0" w:oddVBand="0" w:evenVBand="0" w:oddHBand="1" w:evenHBand="0" w:firstRowFirstColumn="0" w:firstRowLastColumn="0" w:lastRowFirstColumn="0" w:lastRowLastColumn="0"/>
                                        <w:rPr>
                                          <w:rStyle w:val="a4"/>
                                          <w:b w:val="0"/>
                                          <w:sz w:val="22"/>
                                          <w:szCs w:val="22"/>
                                        </w:rPr>
                                      </w:pPr>
                                      <w:r>
                                        <w:rPr>
                                          <w:rStyle w:val="a4"/>
                                          <w:rFonts w:hint="eastAsia"/>
                                          <w:b w:val="0"/>
                                          <w:sz w:val="22"/>
                                          <w:szCs w:val="22"/>
                                        </w:rPr>
                                        <w:t>保证金管理</w:t>
                                      </w:r>
                                    </w:p>
                                  </w:tc>
                                </w:tr>
                              </w:tbl>
                              <w:p w14:paraId="15DE04A2" w14:textId="77777777" w:rsidR="00654434" w:rsidRPr="00B479A0" w:rsidRDefault="00654434" w:rsidP="006544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99B19B4" id="文本框 1" o:spid="_x0000_s1028" type="#_x0000_t202" style="position:absolute;margin-left:66.55pt;margin-top:115.15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" filled="f" stroked="f" strokeweight=".5pt">
                    <v:textbox style="mso-fit-shape-to-text:t">
                      <w:txbxContent>
                        <w:tbl>
                          <w:tblPr>
                            <w:tblStyle w:val="41"/>
                            <w:tblW w:w="0" w:type="auto"/>
                            <w:tblLook w:val="0480" w:firstRow="0" w:lastRow="0" w:firstColumn="1" w:lastColumn="0" w:noHBand="0" w:noVBand="1"/>
                          </w:tblPr>
                          <w:tblGrid>
                            <w:gridCol w:w="1518"/>
                            <w:gridCol w:w="4011"/>
                          </w:tblGrid>
                          <w:tr w:rsidR="00654434" w14:paraId="2C16CD65" w14:textId="77777777" w:rsidTr="00C4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264C8450" w14:textId="77777777" w:rsidR="00654434" w:rsidRPr="002D1E9E" w:rsidRDefault="00654434" w:rsidP="00490EEA">
                                <w:pPr>
                                  <w:rPr>
                                    <w:rStyle w:val="a4"/>
                                    <w:color w:val="auto"/>
                                    <w:sz w:val="22"/>
                                    <w:szCs w:val="22"/>
                                  </w:rPr>
                                </w:pPr>
                                <w:r w:rsidRPr="002D1E9E">
                                  <w:rPr>
                                    <w:rStyle w:val="a4"/>
                                    <w:rFonts w:hint="eastAsia"/>
                                    <w:color w:val="auto"/>
                                    <w:sz w:val="22"/>
                                    <w:szCs w:val="22"/>
                                  </w:rPr>
                                  <w:t>项目</w:t>
                                </w:r>
                                <w:r w:rsidRPr="002D1E9E">
                                  <w:rPr>
                                    <w:rStyle w:val="a4"/>
                                    <w:color w:val="auto"/>
                                    <w:sz w:val="22"/>
                                    <w:szCs w:val="22"/>
                                  </w:rPr>
                                  <w:t>名称</w:t>
                                </w:r>
                              </w:p>
                            </w:tc>
                            <w:tc>
                              <w:tcPr>
                                <w:tcW w:w="4011" w:type="dxa"/>
                              </w:tcPr>
                              <w:p w14:paraId="607CBACA" w14:textId="32A60C71" w:rsidR="00654434" w:rsidRPr="003576C9" w:rsidRDefault="00C412C1" w:rsidP="00490EEA">
                                <w:pPr>
                                  <w:cnfStyle w:val="000000100000" w:firstRow="0" w:lastRow="0" w:firstColumn="0" w:lastColumn="0" w:oddVBand="0" w:evenVBand="0" w:oddHBand="1" w:evenHBand="0" w:firstRowFirstColumn="0" w:firstRowLastColumn="0" w:lastRowFirstColumn="0" w:lastRowLastColumn="0"/>
                                  <w:rPr>
                                    <w:rStyle w:val="a4"/>
                                    <w:b w:val="0"/>
                                    <w:sz w:val="22"/>
                                    <w:szCs w:val="22"/>
                                  </w:rPr>
                                </w:pPr>
                                <w:r w:rsidRPr="00C412C1">
                                  <w:rPr>
                                    <w:rStyle w:val="a4"/>
                                    <w:rFonts w:hint="eastAsia"/>
                                    <w:b w:val="0"/>
                                    <w:sz w:val="22"/>
                                    <w:szCs w:val="22"/>
                                  </w:rPr>
                                  <w:t>和谐劳动用工动态服务平台</w:t>
                                </w:r>
                                <w:r>
                                  <w:rPr>
                                    <w:rStyle w:val="a4"/>
                                    <w:rFonts w:hint="eastAsia"/>
                                    <w:b w:val="0"/>
                                    <w:sz w:val="22"/>
                                    <w:szCs w:val="22"/>
                                  </w:rPr>
                                  <w:t>v</w:t>
                                </w:r>
                                <w:r>
                                  <w:rPr>
                                    <w:rStyle w:val="a4"/>
                                    <w:b w:val="0"/>
                                    <w:sz w:val="22"/>
                                    <w:szCs w:val="22"/>
                                  </w:rPr>
                                  <w:t>1.1</w:t>
                                </w:r>
                              </w:p>
                            </w:tc>
                          </w:tr>
                          <w:tr w:rsidR="00654434" w14:paraId="032405F6" w14:textId="77777777" w:rsidTr="00C412C1">
                            <w:tc>
                              <w:tcPr>
                                <w:cnfStyle w:val="001000000000" w:firstRow="0" w:lastRow="0" w:firstColumn="1" w:lastColumn="0" w:oddVBand="0" w:evenVBand="0" w:oddHBand="0" w:evenHBand="0" w:firstRowFirstColumn="0" w:firstRowLastColumn="0" w:lastRowFirstColumn="0" w:lastRowLastColumn="0"/>
                                <w:tcW w:w="1518" w:type="dxa"/>
                              </w:tcPr>
                              <w:p w14:paraId="01D278C2" w14:textId="77777777" w:rsidR="00654434" w:rsidRPr="002D1E9E" w:rsidRDefault="00654434" w:rsidP="00490EEA">
                                <w:pPr>
                                  <w:rPr>
                                    <w:rStyle w:val="a4"/>
                                    <w:color w:val="auto"/>
                                    <w:sz w:val="22"/>
                                    <w:szCs w:val="22"/>
                                  </w:rPr>
                                </w:pPr>
                                <w:r w:rsidRPr="002D1E9E">
                                  <w:rPr>
                                    <w:rStyle w:val="a4"/>
                                    <w:rFonts w:hint="eastAsia"/>
                                    <w:color w:val="auto"/>
                                    <w:sz w:val="22"/>
                                    <w:szCs w:val="22"/>
                                  </w:rPr>
                                  <w:t>项目代号</w:t>
                                </w:r>
                              </w:p>
                            </w:tc>
                            <w:tc>
                              <w:tcPr>
                                <w:tcW w:w="4011" w:type="dxa"/>
                              </w:tcPr>
                              <w:p w14:paraId="026F4E85" w14:textId="77777777" w:rsidR="00654434" w:rsidRPr="003576C9" w:rsidRDefault="00654434" w:rsidP="00490EEA">
                                <w:pPr>
                                  <w:cnfStyle w:val="000000000000" w:firstRow="0" w:lastRow="0" w:firstColumn="0" w:lastColumn="0" w:oddVBand="0" w:evenVBand="0" w:oddHBand="0" w:evenHBand="0" w:firstRowFirstColumn="0" w:firstRowLastColumn="0" w:lastRowFirstColumn="0" w:lastRowLastColumn="0"/>
                                  <w:rPr>
                                    <w:rStyle w:val="a4"/>
                                    <w:b w:val="0"/>
                                    <w:sz w:val="22"/>
                                    <w:szCs w:val="22"/>
                                  </w:rPr>
                                </w:pPr>
                              </w:p>
                            </w:tc>
                          </w:tr>
                          <w:tr w:rsidR="00654434" w14:paraId="66AC8DB1" w14:textId="77777777" w:rsidTr="00C4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80556FA" w14:textId="77777777" w:rsidR="00654434" w:rsidRPr="002D1E9E" w:rsidRDefault="00654434" w:rsidP="00490EEA">
                                <w:pPr>
                                  <w:rPr>
                                    <w:rStyle w:val="a4"/>
                                    <w:color w:val="auto"/>
                                    <w:sz w:val="22"/>
                                    <w:szCs w:val="22"/>
                                  </w:rPr>
                                </w:pPr>
                                <w:r w:rsidRPr="002D1E9E">
                                  <w:rPr>
                                    <w:rStyle w:val="a4"/>
                                    <w:rFonts w:hint="eastAsia"/>
                                    <w:color w:val="auto"/>
                                    <w:sz w:val="22"/>
                                    <w:szCs w:val="22"/>
                                  </w:rPr>
                                  <w:t>项目概要</w:t>
                                </w:r>
                              </w:p>
                            </w:tc>
                            <w:tc>
                              <w:tcPr>
                                <w:tcW w:w="4011" w:type="dxa"/>
                              </w:tcPr>
                              <w:p w14:paraId="1FE671E8" w14:textId="3227EDF3" w:rsidR="00654434" w:rsidRPr="003576C9" w:rsidRDefault="00BE1CED" w:rsidP="00490EEA">
                                <w:pPr>
                                  <w:cnfStyle w:val="000000100000" w:firstRow="0" w:lastRow="0" w:firstColumn="0" w:lastColumn="0" w:oddVBand="0" w:evenVBand="0" w:oddHBand="1" w:evenHBand="0" w:firstRowFirstColumn="0" w:firstRowLastColumn="0" w:lastRowFirstColumn="0" w:lastRowLastColumn="0"/>
                                  <w:rPr>
                                    <w:rStyle w:val="a4"/>
                                    <w:b w:val="0"/>
                                    <w:sz w:val="22"/>
                                    <w:szCs w:val="22"/>
                                  </w:rPr>
                                </w:pPr>
                                <w:r>
                                  <w:rPr>
                                    <w:rStyle w:val="a4"/>
                                    <w:rFonts w:hint="eastAsia"/>
                                    <w:b w:val="0"/>
                                    <w:sz w:val="22"/>
                                    <w:szCs w:val="22"/>
                                  </w:rPr>
                                  <w:t>保证金管理</w:t>
                                </w:r>
                              </w:p>
                            </w:tc>
                          </w:tr>
                        </w:tbl>
                        <w:p w14:paraId="15DE04A2" w14:textId="77777777" w:rsidR="00654434" w:rsidRPr="00B479A0" w:rsidRDefault="00654434" w:rsidP="00654434"/>
                      </w:txbxContent>
                    </v:textbox>
                    <w10:wrap anchorx="page" anchory="margin"/>
                  </v:shape>
                </w:pict>
              </mc:Fallback>
            </mc:AlternateContent>
          </w:r>
          <w:r w:rsidR="00B479A0" w:rsidRPr="00F8064A">
            <w:rPr>
              <w:b/>
            </w:rPr>
            <w:br w:type="page"/>
          </w:r>
        </w:p>
      </w:sdtContent>
    </w:sdt>
    <w:p w14:paraId="27926C27" w14:textId="77777777" w:rsidR="002A3569" w:rsidRPr="00F8064A" w:rsidRDefault="00D85AD1" w:rsidP="00701BAA">
      <w:pPr>
        <w:pStyle w:val="1"/>
        <w:numPr>
          <w:ilvl w:val="0"/>
          <w:numId w:val="0"/>
        </w:numPr>
        <w:pBdr>
          <w:bottom w:val="none" w:sz="0" w:space="0" w:color="auto"/>
        </w:pBdr>
        <w:ind w:left="432"/>
        <w:rPr>
          <w:lang w:val="zh-CN"/>
        </w:rPr>
      </w:pPr>
      <w:bookmarkStart w:id="1" w:name="_Toc399850480"/>
      <w:bookmarkStart w:id="2" w:name="_Toc25947288"/>
      <w:r w:rsidRPr="00F8064A">
        <w:rPr>
          <w:rFonts w:hint="eastAsia"/>
          <w:lang w:val="zh-CN"/>
        </w:rPr>
        <w:lastRenderedPageBreak/>
        <w:t>目录</w:t>
      </w:r>
      <w:bookmarkEnd w:id="1"/>
      <w:bookmarkEnd w:id="2"/>
    </w:p>
    <w:sdt>
      <w:sdtPr>
        <w:rPr>
          <w:lang w:val="zh-CN"/>
        </w:rPr>
        <w:id w:val="-1643266273"/>
        <w:docPartObj>
          <w:docPartGallery w:val="Table of Contents"/>
          <w:docPartUnique/>
        </w:docPartObj>
      </w:sdtPr>
      <w:sdtEndPr>
        <w:rPr>
          <w:b/>
          <w:bCs/>
        </w:rPr>
      </w:sdtEndPr>
      <w:sdtContent>
        <w:p w14:paraId="22F59E50" w14:textId="31B6BC5A" w:rsidR="004353F0" w:rsidRDefault="00D85AD1">
          <w:pPr>
            <w:pStyle w:val="TOC1"/>
            <w:tabs>
              <w:tab w:val="right" w:leader="dot" w:pos="9350"/>
            </w:tabs>
            <w:rPr>
              <w:rFonts w:asciiTheme="minorHAnsi" w:eastAsiaTheme="minorEastAsia" w:hAnsiTheme="minorHAnsi" w:cstheme="minorBidi"/>
              <w:noProof/>
              <w:kern w:val="2"/>
              <w:sz w:val="21"/>
            </w:rPr>
          </w:pPr>
          <w:r w:rsidRPr="00F8064A">
            <w:rPr>
              <w:rFonts w:cstheme="majorBidi"/>
              <w:color w:val="B35E06" w:themeColor="accent1" w:themeShade="BF"/>
              <w:sz w:val="32"/>
              <w:szCs w:val="32"/>
            </w:rPr>
            <w:fldChar w:fldCharType="begin"/>
          </w:r>
          <w:r w:rsidRPr="00F8064A">
            <w:instrText xml:space="preserve"> TOC \o "1-3" \h \z \u </w:instrText>
          </w:r>
          <w:r w:rsidRPr="00F8064A">
            <w:rPr>
              <w:rFonts w:cstheme="majorBidi"/>
              <w:color w:val="B35E06" w:themeColor="accent1" w:themeShade="BF"/>
              <w:sz w:val="32"/>
              <w:szCs w:val="32"/>
            </w:rPr>
            <w:fldChar w:fldCharType="separate"/>
          </w:r>
          <w:hyperlink w:anchor="_Toc25947288" w:history="1">
            <w:r w:rsidR="004353F0" w:rsidRPr="00CE49C3">
              <w:rPr>
                <w:rStyle w:val="aff7"/>
                <w:noProof/>
                <w:lang w:val="zh-CN"/>
              </w:rPr>
              <w:t>目录</w:t>
            </w:r>
            <w:r w:rsidR="004353F0">
              <w:rPr>
                <w:noProof/>
                <w:webHidden/>
              </w:rPr>
              <w:tab/>
            </w:r>
            <w:r w:rsidR="004353F0">
              <w:rPr>
                <w:noProof/>
                <w:webHidden/>
              </w:rPr>
              <w:fldChar w:fldCharType="begin"/>
            </w:r>
            <w:r w:rsidR="004353F0">
              <w:rPr>
                <w:noProof/>
                <w:webHidden/>
              </w:rPr>
              <w:instrText xml:space="preserve"> PAGEREF _Toc25947288 \h </w:instrText>
            </w:r>
            <w:r w:rsidR="004353F0">
              <w:rPr>
                <w:noProof/>
                <w:webHidden/>
              </w:rPr>
            </w:r>
            <w:r w:rsidR="004353F0">
              <w:rPr>
                <w:noProof/>
                <w:webHidden/>
              </w:rPr>
              <w:fldChar w:fldCharType="separate"/>
            </w:r>
            <w:r w:rsidR="004353F0">
              <w:rPr>
                <w:noProof/>
                <w:webHidden/>
              </w:rPr>
              <w:t>1</w:t>
            </w:r>
            <w:r w:rsidR="004353F0">
              <w:rPr>
                <w:noProof/>
                <w:webHidden/>
              </w:rPr>
              <w:fldChar w:fldCharType="end"/>
            </w:r>
          </w:hyperlink>
        </w:p>
        <w:p w14:paraId="43C7345C" w14:textId="4D41602F" w:rsidR="004353F0" w:rsidRDefault="001E2581">
          <w:pPr>
            <w:pStyle w:val="TOC1"/>
            <w:tabs>
              <w:tab w:val="left" w:pos="420"/>
              <w:tab w:val="right" w:leader="dot" w:pos="9350"/>
            </w:tabs>
            <w:rPr>
              <w:rFonts w:asciiTheme="minorHAnsi" w:eastAsiaTheme="minorEastAsia" w:hAnsiTheme="minorHAnsi" w:cstheme="minorBidi"/>
              <w:noProof/>
              <w:kern w:val="2"/>
              <w:sz w:val="21"/>
            </w:rPr>
          </w:pPr>
          <w:hyperlink w:anchor="_Toc25947289" w:history="1">
            <w:r w:rsidR="004353F0" w:rsidRPr="00CE49C3">
              <w:rPr>
                <w:rStyle w:val="aff7"/>
                <w:rFonts w:ascii="Microsoft YaHei UI" w:eastAsia="Microsoft YaHei UI" w:hAnsi="Microsoft YaHei UI"/>
                <w:noProof/>
              </w:rPr>
              <w:t>1</w:t>
            </w:r>
            <w:r w:rsidR="004353F0">
              <w:rPr>
                <w:rFonts w:asciiTheme="minorHAnsi" w:eastAsiaTheme="minorEastAsia" w:hAnsiTheme="minorHAnsi" w:cstheme="minorBidi"/>
                <w:noProof/>
                <w:kern w:val="2"/>
                <w:sz w:val="21"/>
              </w:rPr>
              <w:tab/>
            </w:r>
            <w:r w:rsidR="004353F0" w:rsidRPr="00CE49C3">
              <w:rPr>
                <w:rStyle w:val="aff7"/>
                <w:noProof/>
              </w:rPr>
              <w:t>监管端</w:t>
            </w:r>
            <w:r w:rsidR="004353F0">
              <w:rPr>
                <w:noProof/>
                <w:webHidden/>
              </w:rPr>
              <w:tab/>
            </w:r>
            <w:r w:rsidR="004353F0">
              <w:rPr>
                <w:noProof/>
                <w:webHidden/>
              </w:rPr>
              <w:fldChar w:fldCharType="begin"/>
            </w:r>
            <w:r w:rsidR="004353F0">
              <w:rPr>
                <w:noProof/>
                <w:webHidden/>
              </w:rPr>
              <w:instrText xml:space="preserve"> PAGEREF _Toc25947289 \h </w:instrText>
            </w:r>
            <w:r w:rsidR="004353F0">
              <w:rPr>
                <w:noProof/>
                <w:webHidden/>
              </w:rPr>
            </w:r>
            <w:r w:rsidR="004353F0">
              <w:rPr>
                <w:noProof/>
                <w:webHidden/>
              </w:rPr>
              <w:fldChar w:fldCharType="separate"/>
            </w:r>
            <w:r w:rsidR="004353F0">
              <w:rPr>
                <w:noProof/>
                <w:webHidden/>
              </w:rPr>
              <w:t>2</w:t>
            </w:r>
            <w:r w:rsidR="004353F0">
              <w:rPr>
                <w:noProof/>
                <w:webHidden/>
              </w:rPr>
              <w:fldChar w:fldCharType="end"/>
            </w:r>
          </w:hyperlink>
        </w:p>
        <w:p w14:paraId="4C308A55" w14:textId="5215318C" w:rsidR="004353F0" w:rsidRDefault="001E2581">
          <w:pPr>
            <w:pStyle w:val="TOC2"/>
            <w:tabs>
              <w:tab w:val="left" w:pos="1050"/>
              <w:tab w:val="right" w:leader="dot" w:pos="9350"/>
            </w:tabs>
            <w:ind w:left="440"/>
            <w:rPr>
              <w:rFonts w:asciiTheme="minorHAnsi" w:eastAsiaTheme="minorEastAsia" w:hAnsiTheme="minorHAnsi" w:cstheme="minorBidi"/>
              <w:noProof/>
              <w:kern w:val="2"/>
              <w:sz w:val="21"/>
            </w:rPr>
          </w:pPr>
          <w:hyperlink w:anchor="_Toc25947290" w:history="1">
            <w:r w:rsidR="004353F0" w:rsidRPr="00CE49C3">
              <w:rPr>
                <w:rStyle w:val="aff7"/>
                <w:noProof/>
              </w:rPr>
              <w:t>1.1</w:t>
            </w:r>
            <w:r w:rsidR="004353F0">
              <w:rPr>
                <w:rFonts w:asciiTheme="minorHAnsi" w:eastAsiaTheme="minorEastAsia" w:hAnsiTheme="minorHAnsi" w:cstheme="minorBidi"/>
                <w:noProof/>
                <w:kern w:val="2"/>
                <w:sz w:val="21"/>
              </w:rPr>
              <w:tab/>
            </w:r>
            <w:r w:rsidR="004353F0" w:rsidRPr="00CE49C3">
              <w:rPr>
                <w:rStyle w:val="aff7"/>
                <w:noProof/>
              </w:rPr>
              <w:t>引导页面</w:t>
            </w:r>
            <w:r w:rsidR="004353F0">
              <w:rPr>
                <w:noProof/>
                <w:webHidden/>
              </w:rPr>
              <w:tab/>
            </w:r>
            <w:r w:rsidR="004353F0">
              <w:rPr>
                <w:noProof/>
                <w:webHidden/>
              </w:rPr>
              <w:fldChar w:fldCharType="begin"/>
            </w:r>
            <w:r w:rsidR="004353F0">
              <w:rPr>
                <w:noProof/>
                <w:webHidden/>
              </w:rPr>
              <w:instrText xml:space="preserve"> PAGEREF _Toc25947290 \h </w:instrText>
            </w:r>
            <w:r w:rsidR="004353F0">
              <w:rPr>
                <w:noProof/>
                <w:webHidden/>
              </w:rPr>
            </w:r>
            <w:r w:rsidR="004353F0">
              <w:rPr>
                <w:noProof/>
                <w:webHidden/>
              </w:rPr>
              <w:fldChar w:fldCharType="separate"/>
            </w:r>
            <w:r w:rsidR="004353F0">
              <w:rPr>
                <w:noProof/>
                <w:webHidden/>
              </w:rPr>
              <w:t>2</w:t>
            </w:r>
            <w:r w:rsidR="004353F0">
              <w:rPr>
                <w:noProof/>
                <w:webHidden/>
              </w:rPr>
              <w:fldChar w:fldCharType="end"/>
            </w:r>
          </w:hyperlink>
        </w:p>
        <w:p w14:paraId="7D37C1B5" w14:textId="26B99CA0" w:rsidR="004353F0" w:rsidRDefault="001E2581">
          <w:pPr>
            <w:pStyle w:val="TOC2"/>
            <w:tabs>
              <w:tab w:val="left" w:pos="1050"/>
              <w:tab w:val="right" w:leader="dot" w:pos="9350"/>
            </w:tabs>
            <w:ind w:left="440"/>
            <w:rPr>
              <w:rFonts w:asciiTheme="minorHAnsi" w:eastAsiaTheme="minorEastAsia" w:hAnsiTheme="minorHAnsi" w:cstheme="minorBidi"/>
              <w:noProof/>
              <w:kern w:val="2"/>
              <w:sz w:val="21"/>
            </w:rPr>
          </w:pPr>
          <w:hyperlink w:anchor="_Toc25947291" w:history="1">
            <w:r w:rsidR="004353F0" w:rsidRPr="00CE49C3">
              <w:rPr>
                <w:rStyle w:val="aff7"/>
                <w:noProof/>
              </w:rPr>
              <w:t>1.2</w:t>
            </w:r>
            <w:r w:rsidR="004353F0">
              <w:rPr>
                <w:rFonts w:asciiTheme="minorHAnsi" w:eastAsiaTheme="minorEastAsia" w:hAnsiTheme="minorHAnsi" w:cstheme="minorBidi"/>
                <w:noProof/>
                <w:kern w:val="2"/>
                <w:sz w:val="21"/>
              </w:rPr>
              <w:tab/>
            </w:r>
            <w:r w:rsidR="004353F0" w:rsidRPr="00CE49C3">
              <w:rPr>
                <w:rStyle w:val="aff7"/>
                <w:noProof/>
              </w:rPr>
              <w:t>保证金列表</w:t>
            </w:r>
            <w:r w:rsidR="004353F0">
              <w:rPr>
                <w:noProof/>
                <w:webHidden/>
              </w:rPr>
              <w:tab/>
            </w:r>
            <w:r w:rsidR="004353F0">
              <w:rPr>
                <w:noProof/>
                <w:webHidden/>
              </w:rPr>
              <w:fldChar w:fldCharType="begin"/>
            </w:r>
            <w:r w:rsidR="004353F0">
              <w:rPr>
                <w:noProof/>
                <w:webHidden/>
              </w:rPr>
              <w:instrText xml:space="preserve"> PAGEREF _Toc25947291 \h </w:instrText>
            </w:r>
            <w:r w:rsidR="004353F0">
              <w:rPr>
                <w:noProof/>
                <w:webHidden/>
              </w:rPr>
            </w:r>
            <w:r w:rsidR="004353F0">
              <w:rPr>
                <w:noProof/>
                <w:webHidden/>
              </w:rPr>
              <w:fldChar w:fldCharType="separate"/>
            </w:r>
            <w:r w:rsidR="004353F0">
              <w:rPr>
                <w:noProof/>
                <w:webHidden/>
              </w:rPr>
              <w:t>2</w:t>
            </w:r>
            <w:r w:rsidR="004353F0">
              <w:rPr>
                <w:noProof/>
                <w:webHidden/>
              </w:rPr>
              <w:fldChar w:fldCharType="end"/>
            </w:r>
          </w:hyperlink>
        </w:p>
        <w:p w14:paraId="5F0F2CFF" w14:textId="437A2321" w:rsidR="004353F0" w:rsidRDefault="001E2581">
          <w:pPr>
            <w:pStyle w:val="TOC3"/>
            <w:tabs>
              <w:tab w:val="left" w:pos="1680"/>
              <w:tab w:val="right" w:leader="dot" w:pos="9350"/>
            </w:tabs>
            <w:ind w:left="880"/>
            <w:rPr>
              <w:rFonts w:asciiTheme="minorHAnsi" w:eastAsiaTheme="minorEastAsia" w:hAnsiTheme="minorHAnsi" w:cstheme="minorBidi"/>
              <w:noProof/>
              <w:kern w:val="2"/>
              <w:sz w:val="21"/>
            </w:rPr>
          </w:pPr>
          <w:hyperlink w:anchor="_Toc25947292" w:history="1">
            <w:r w:rsidR="004353F0" w:rsidRPr="00CE49C3">
              <w:rPr>
                <w:rStyle w:val="aff7"/>
                <w:noProof/>
              </w:rPr>
              <w:t>1.2.1</w:t>
            </w:r>
            <w:r w:rsidR="004353F0">
              <w:rPr>
                <w:rFonts w:asciiTheme="minorHAnsi" w:eastAsiaTheme="minorEastAsia" w:hAnsiTheme="minorHAnsi" w:cstheme="minorBidi"/>
                <w:noProof/>
                <w:kern w:val="2"/>
                <w:sz w:val="21"/>
              </w:rPr>
              <w:tab/>
            </w:r>
            <w:r w:rsidR="004353F0" w:rsidRPr="00CE49C3">
              <w:rPr>
                <w:rStyle w:val="aff7"/>
                <w:noProof/>
              </w:rPr>
              <w:t>保证金列表</w:t>
            </w:r>
            <w:r w:rsidR="004353F0">
              <w:rPr>
                <w:noProof/>
                <w:webHidden/>
              </w:rPr>
              <w:tab/>
            </w:r>
            <w:r w:rsidR="004353F0">
              <w:rPr>
                <w:noProof/>
                <w:webHidden/>
              </w:rPr>
              <w:fldChar w:fldCharType="begin"/>
            </w:r>
            <w:r w:rsidR="004353F0">
              <w:rPr>
                <w:noProof/>
                <w:webHidden/>
              </w:rPr>
              <w:instrText xml:space="preserve"> PAGEREF _Toc25947292 \h </w:instrText>
            </w:r>
            <w:r w:rsidR="004353F0">
              <w:rPr>
                <w:noProof/>
                <w:webHidden/>
              </w:rPr>
            </w:r>
            <w:r w:rsidR="004353F0">
              <w:rPr>
                <w:noProof/>
                <w:webHidden/>
              </w:rPr>
              <w:fldChar w:fldCharType="separate"/>
            </w:r>
            <w:r w:rsidR="004353F0">
              <w:rPr>
                <w:noProof/>
                <w:webHidden/>
              </w:rPr>
              <w:t>2</w:t>
            </w:r>
            <w:r w:rsidR="004353F0">
              <w:rPr>
                <w:noProof/>
                <w:webHidden/>
              </w:rPr>
              <w:fldChar w:fldCharType="end"/>
            </w:r>
          </w:hyperlink>
        </w:p>
        <w:p w14:paraId="643E105F" w14:textId="1BE20B90" w:rsidR="004353F0" w:rsidRDefault="001E2581">
          <w:pPr>
            <w:pStyle w:val="TOC3"/>
            <w:tabs>
              <w:tab w:val="left" w:pos="1680"/>
              <w:tab w:val="right" w:leader="dot" w:pos="9350"/>
            </w:tabs>
            <w:ind w:left="880"/>
            <w:rPr>
              <w:rFonts w:asciiTheme="minorHAnsi" w:eastAsiaTheme="minorEastAsia" w:hAnsiTheme="minorHAnsi" w:cstheme="minorBidi"/>
              <w:noProof/>
              <w:kern w:val="2"/>
              <w:sz w:val="21"/>
            </w:rPr>
          </w:pPr>
          <w:hyperlink w:anchor="_Toc25947293" w:history="1">
            <w:r w:rsidR="004353F0" w:rsidRPr="00CE49C3">
              <w:rPr>
                <w:rStyle w:val="aff7"/>
                <w:noProof/>
              </w:rPr>
              <w:t>1.2.2</w:t>
            </w:r>
            <w:r w:rsidR="004353F0">
              <w:rPr>
                <w:rFonts w:asciiTheme="minorHAnsi" w:eastAsiaTheme="minorEastAsia" w:hAnsiTheme="minorHAnsi" w:cstheme="minorBidi"/>
                <w:noProof/>
                <w:kern w:val="2"/>
                <w:sz w:val="21"/>
              </w:rPr>
              <w:tab/>
            </w:r>
            <w:r w:rsidR="004353F0" w:rsidRPr="00CE49C3">
              <w:rPr>
                <w:rStyle w:val="aff7"/>
                <w:noProof/>
              </w:rPr>
              <w:t>添加</w:t>
            </w:r>
            <w:r w:rsidR="004353F0">
              <w:rPr>
                <w:noProof/>
                <w:webHidden/>
              </w:rPr>
              <w:tab/>
            </w:r>
            <w:r w:rsidR="004353F0">
              <w:rPr>
                <w:noProof/>
                <w:webHidden/>
              </w:rPr>
              <w:fldChar w:fldCharType="begin"/>
            </w:r>
            <w:r w:rsidR="004353F0">
              <w:rPr>
                <w:noProof/>
                <w:webHidden/>
              </w:rPr>
              <w:instrText xml:space="preserve"> PAGEREF _Toc25947293 \h </w:instrText>
            </w:r>
            <w:r w:rsidR="004353F0">
              <w:rPr>
                <w:noProof/>
                <w:webHidden/>
              </w:rPr>
            </w:r>
            <w:r w:rsidR="004353F0">
              <w:rPr>
                <w:noProof/>
                <w:webHidden/>
              </w:rPr>
              <w:fldChar w:fldCharType="separate"/>
            </w:r>
            <w:r w:rsidR="004353F0">
              <w:rPr>
                <w:noProof/>
                <w:webHidden/>
              </w:rPr>
              <w:t>4</w:t>
            </w:r>
            <w:r w:rsidR="004353F0">
              <w:rPr>
                <w:noProof/>
                <w:webHidden/>
              </w:rPr>
              <w:fldChar w:fldCharType="end"/>
            </w:r>
          </w:hyperlink>
        </w:p>
        <w:p w14:paraId="3C06EF45" w14:textId="278CEE97" w:rsidR="004353F0" w:rsidRDefault="001E2581">
          <w:pPr>
            <w:pStyle w:val="TOC3"/>
            <w:tabs>
              <w:tab w:val="left" w:pos="1680"/>
              <w:tab w:val="right" w:leader="dot" w:pos="9350"/>
            </w:tabs>
            <w:ind w:left="880"/>
            <w:rPr>
              <w:rFonts w:asciiTheme="minorHAnsi" w:eastAsiaTheme="minorEastAsia" w:hAnsiTheme="minorHAnsi" w:cstheme="minorBidi"/>
              <w:noProof/>
              <w:kern w:val="2"/>
              <w:sz w:val="21"/>
            </w:rPr>
          </w:pPr>
          <w:hyperlink w:anchor="_Toc25947294" w:history="1">
            <w:r w:rsidR="004353F0" w:rsidRPr="00CE49C3">
              <w:rPr>
                <w:rStyle w:val="aff7"/>
                <w:noProof/>
              </w:rPr>
              <w:t>1.2.3</w:t>
            </w:r>
            <w:r w:rsidR="004353F0">
              <w:rPr>
                <w:rFonts w:asciiTheme="minorHAnsi" w:eastAsiaTheme="minorEastAsia" w:hAnsiTheme="minorHAnsi" w:cstheme="minorBidi"/>
                <w:noProof/>
                <w:kern w:val="2"/>
                <w:sz w:val="21"/>
              </w:rPr>
              <w:tab/>
            </w:r>
            <w:r w:rsidR="004353F0" w:rsidRPr="00CE49C3">
              <w:rPr>
                <w:rStyle w:val="aff7"/>
                <w:noProof/>
              </w:rPr>
              <w:t>查看详情-资金存入</w:t>
            </w:r>
            <w:r w:rsidR="004353F0">
              <w:rPr>
                <w:noProof/>
                <w:webHidden/>
              </w:rPr>
              <w:tab/>
            </w:r>
            <w:r w:rsidR="004353F0">
              <w:rPr>
                <w:noProof/>
                <w:webHidden/>
              </w:rPr>
              <w:fldChar w:fldCharType="begin"/>
            </w:r>
            <w:r w:rsidR="004353F0">
              <w:rPr>
                <w:noProof/>
                <w:webHidden/>
              </w:rPr>
              <w:instrText xml:space="preserve"> PAGEREF _Toc25947294 \h </w:instrText>
            </w:r>
            <w:r w:rsidR="004353F0">
              <w:rPr>
                <w:noProof/>
                <w:webHidden/>
              </w:rPr>
            </w:r>
            <w:r w:rsidR="004353F0">
              <w:rPr>
                <w:noProof/>
                <w:webHidden/>
              </w:rPr>
              <w:fldChar w:fldCharType="separate"/>
            </w:r>
            <w:r w:rsidR="004353F0">
              <w:rPr>
                <w:noProof/>
                <w:webHidden/>
              </w:rPr>
              <w:t>6</w:t>
            </w:r>
            <w:r w:rsidR="004353F0">
              <w:rPr>
                <w:noProof/>
                <w:webHidden/>
              </w:rPr>
              <w:fldChar w:fldCharType="end"/>
            </w:r>
          </w:hyperlink>
        </w:p>
        <w:p w14:paraId="7115ECFA" w14:textId="5AD65C55" w:rsidR="004353F0" w:rsidRDefault="001E2581">
          <w:pPr>
            <w:pStyle w:val="TOC3"/>
            <w:tabs>
              <w:tab w:val="left" w:pos="1680"/>
              <w:tab w:val="right" w:leader="dot" w:pos="9350"/>
            </w:tabs>
            <w:ind w:left="880"/>
            <w:rPr>
              <w:rFonts w:asciiTheme="minorHAnsi" w:eastAsiaTheme="minorEastAsia" w:hAnsiTheme="minorHAnsi" w:cstheme="minorBidi"/>
              <w:noProof/>
              <w:kern w:val="2"/>
              <w:sz w:val="21"/>
            </w:rPr>
          </w:pPr>
          <w:hyperlink w:anchor="_Toc25947295" w:history="1">
            <w:r w:rsidR="004353F0" w:rsidRPr="00CE49C3">
              <w:rPr>
                <w:rStyle w:val="aff7"/>
                <w:noProof/>
              </w:rPr>
              <w:t>1.2.4</w:t>
            </w:r>
            <w:r w:rsidR="004353F0">
              <w:rPr>
                <w:rFonts w:asciiTheme="minorHAnsi" w:eastAsiaTheme="minorEastAsia" w:hAnsiTheme="minorHAnsi" w:cstheme="minorBidi"/>
                <w:noProof/>
                <w:kern w:val="2"/>
                <w:sz w:val="21"/>
              </w:rPr>
              <w:tab/>
            </w:r>
            <w:r w:rsidR="004353F0" w:rsidRPr="00CE49C3">
              <w:rPr>
                <w:rStyle w:val="aff7"/>
                <w:noProof/>
              </w:rPr>
              <w:t>查看详情-担保类型</w:t>
            </w:r>
            <w:r w:rsidR="004353F0">
              <w:rPr>
                <w:noProof/>
                <w:webHidden/>
              </w:rPr>
              <w:tab/>
            </w:r>
            <w:r w:rsidR="004353F0">
              <w:rPr>
                <w:noProof/>
                <w:webHidden/>
              </w:rPr>
              <w:fldChar w:fldCharType="begin"/>
            </w:r>
            <w:r w:rsidR="004353F0">
              <w:rPr>
                <w:noProof/>
                <w:webHidden/>
              </w:rPr>
              <w:instrText xml:space="preserve"> PAGEREF _Toc25947295 \h </w:instrText>
            </w:r>
            <w:r w:rsidR="004353F0">
              <w:rPr>
                <w:noProof/>
                <w:webHidden/>
              </w:rPr>
            </w:r>
            <w:r w:rsidR="004353F0">
              <w:rPr>
                <w:noProof/>
                <w:webHidden/>
              </w:rPr>
              <w:fldChar w:fldCharType="separate"/>
            </w:r>
            <w:r w:rsidR="004353F0">
              <w:rPr>
                <w:noProof/>
                <w:webHidden/>
              </w:rPr>
              <w:t>11</w:t>
            </w:r>
            <w:r w:rsidR="004353F0">
              <w:rPr>
                <w:noProof/>
                <w:webHidden/>
              </w:rPr>
              <w:fldChar w:fldCharType="end"/>
            </w:r>
          </w:hyperlink>
        </w:p>
        <w:p w14:paraId="71311486" w14:textId="1AC8E1F0" w:rsidR="004353F0" w:rsidRDefault="001E2581">
          <w:pPr>
            <w:pStyle w:val="TOC2"/>
            <w:tabs>
              <w:tab w:val="left" w:pos="1050"/>
              <w:tab w:val="right" w:leader="dot" w:pos="9350"/>
            </w:tabs>
            <w:ind w:left="440"/>
            <w:rPr>
              <w:rFonts w:asciiTheme="minorHAnsi" w:eastAsiaTheme="minorEastAsia" w:hAnsiTheme="minorHAnsi" w:cstheme="minorBidi"/>
              <w:noProof/>
              <w:kern w:val="2"/>
              <w:sz w:val="21"/>
            </w:rPr>
          </w:pPr>
          <w:hyperlink w:anchor="_Toc25947296" w:history="1">
            <w:r w:rsidR="004353F0" w:rsidRPr="00CE49C3">
              <w:rPr>
                <w:rStyle w:val="aff7"/>
                <w:noProof/>
              </w:rPr>
              <w:t>1.3</w:t>
            </w:r>
            <w:r w:rsidR="004353F0">
              <w:rPr>
                <w:rFonts w:asciiTheme="minorHAnsi" w:eastAsiaTheme="minorEastAsia" w:hAnsiTheme="minorHAnsi" w:cstheme="minorBidi"/>
                <w:noProof/>
                <w:kern w:val="2"/>
                <w:sz w:val="21"/>
              </w:rPr>
              <w:tab/>
            </w:r>
            <w:r w:rsidR="004353F0" w:rsidRPr="00CE49C3">
              <w:rPr>
                <w:rStyle w:val="aff7"/>
                <w:noProof/>
              </w:rPr>
              <w:t>保证金设置</w:t>
            </w:r>
            <w:r w:rsidR="004353F0">
              <w:rPr>
                <w:noProof/>
                <w:webHidden/>
              </w:rPr>
              <w:tab/>
            </w:r>
            <w:r w:rsidR="004353F0">
              <w:rPr>
                <w:noProof/>
                <w:webHidden/>
              </w:rPr>
              <w:fldChar w:fldCharType="begin"/>
            </w:r>
            <w:r w:rsidR="004353F0">
              <w:rPr>
                <w:noProof/>
                <w:webHidden/>
              </w:rPr>
              <w:instrText xml:space="preserve"> PAGEREF _Toc25947296 \h </w:instrText>
            </w:r>
            <w:r w:rsidR="004353F0">
              <w:rPr>
                <w:noProof/>
                <w:webHidden/>
              </w:rPr>
            </w:r>
            <w:r w:rsidR="004353F0">
              <w:rPr>
                <w:noProof/>
                <w:webHidden/>
              </w:rPr>
              <w:fldChar w:fldCharType="separate"/>
            </w:r>
            <w:r w:rsidR="004353F0">
              <w:rPr>
                <w:noProof/>
                <w:webHidden/>
              </w:rPr>
              <w:t>12</w:t>
            </w:r>
            <w:r w:rsidR="004353F0">
              <w:rPr>
                <w:noProof/>
                <w:webHidden/>
              </w:rPr>
              <w:fldChar w:fldCharType="end"/>
            </w:r>
          </w:hyperlink>
        </w:p>
        <w:p w14:paraId="02ED537E" w14:textId="73DB1703" w:rsidR="004353F0" w:rsidRDefault="001E2581">
          <w:pPr>
            <w:pStyle w:val="TOC1"/>
            <w:tabs>
              <w:tab w:val="right" w:leader="dot" w:pos="9350"/>
            </w:tabs>
            <w:rPr>
              <w:rFonts w:asciiTheme="minorHAnsi" w:eastAsiaTheme="minorEastAsia" w:hAnsiTheme="minorHAnsi" w:cstheme="minorBidi"/>
              <w:noProof/>
              <w:kern w:val="2"/>
              <w:sz w:val="21"/>
            </w:rPr>
          </w:pPr>
          <w:hyperlink w:anchor="_Toc25947297" w:history="1">
            <w:r w:rsidR="004353F0" w:rsidRPr="00CE49C3">
              <w:rPr>
                <w:rStyle w:val="aff7"/>
                <w:noProof/>
              </w:rPr>
              <w:t>修订历史</w:t>
            </w:r>
            <w:r w:rsidR="004353F0">
              <w:rPr>
                <w:noProof/>
                <w:webHidden/>
              </w:rPr>
              <w:tab/>
            </w:r>
            <w:r w:rsidR="004353F0">
              <w:rPr>
                <w:noProof/>
                <w:webHidden/>
              </w:rPr>
              <w:fldChar w:fldCharType="begin"/>
            </w:r>
            <w:r w:rsidR="004353F0">
              <w:rPr>
                <w:noProof/>
                <w:webHidden/>
              </w:rPr>
              <w:instrText xml:space="preserve"> PAGEREF _Toc25947297 \h </w:instrText>
            </w:r>
            <w:r w:rsidR="004353F0">
              <w:rPr>
                <w:noProof/>
                <w:webHidden/>
              </w:rPr>
            </w:r>
            <w:r w:rsidR="004353F0">
              <w:rPr>
                <w:noProof/>
                <w:webHidden/>
              </w:rPr>
              <w:fldChar w:fldCharType="separate"/>
            </w:r>
            <w:r w:rsidR="004353F0">
              <w:rPr>
                <w:noProof/>
                <w:webHidden/>
              </w:rPr>
              <w:t>15</w:t>
            </w:r>
            <w:r w:rsidR="004353F0">
              <w:rPr>
                <w:noProof/>
                <w:webHidden/>
              </w:rPr>
              <w:fldChar w:fldCharType="end"/>
            </w:r>
          </w:hyperlink>
        </w:p>
        <w:p w14:paraId="430A4780" w14:textId="65A8B128" w:rsidR="00D85AD1" w:rsidRPr="00F8064A" w:rsidRDefault="00D85AD1">
          <w:r w:rsidRPr="00F8064A">
            <w:rPr>
              <w:b/>
              <w:bCs/>
              <w:lang w:val="zh-CN"/>
            </w:rPr>
            <w:fldChar w:fldCharType="end"/>
          </w:r>
        </w:p>
      </w:sdtContent>
    </w:sdt>
    <w:p w14:paraId="7C65D642" w14:textId="77777777" w:rsidR="00802F1B" w:rsidRPr="00F8064A" w:rsidRDefault="00802F1B" w:rsidP="00D85AD1">
      <w:pPr>
        <w:rPr>
          <w:lang w:val="zh-CN"/>
        </w:rPr>
        <w:sectPr w:rsidR="00802F1B" w:rsidRPr="00F8064A" w:rsidSect="00B479A0">
          <w:headerReference w:type="default" r:id="rId9"/>
          <w:footerReference w:type="default" r:id="rId10"/>
          <w:pgSz w:w="12240" w:h="15840"/>
          <w:pgMar w:top="1440" w:right="1440" w:bottom="1440" w:left="1440" w:header="720" w:footer="720" w:gutter="0"/>
          <w:pgNumType w:start="0"/>
          <w:cols w:space="720"/>
          <w:titlePg/>
          <w:docGrid w:linePitch="299"/>
        </w:sectPr>
      </w:pPr>
    </w:p>
    <w:p w14:paraId="3B204C5F" w14:textId="7AB9ECAB" w:rsidR="00726B43" w:rsidRDefault="00956E3E" w:rsidP="00726B43">
      <w:pPr>
        <w:pStyle w:val="1"/>
      </w:pPr>
      <w:bookmarkStart w:id="3" w:name="_Toc25947289"/>
      <w:r>
        <w:rPr>
          <w:rFonts w:hint="eastAsia"/>
        </w:rPr>
        <w:lastRenderedPageBreak/>
        <w:t>监管端</w:t>
      </w:r>
      <w:bookmarkEnd w:id="3"/>
    </w:p>
    <w:p w14:paraId="5AA51068" w14:textId="50974237" w:rsidR="008F2E85" w:rsidRDefault="008F2E85" w:rsidP="00A5182C">
      <w:pPr>
        <w:pStyle w:val="2"/>
      </w:pPr>
      <w:bookmarkStart w:id="4" w:name="_Toc25947290"/>
      <w:r>
        <w:rPr>
          <w:rFonts w:hint="eastAsia"/>
        </w:rPr>
        <w:t>引导页面</w:t>
      </w:r>
      <w:bookmarkEnd w:id="4"/>
    </w:p>
    <w:p w14:paraId="0956ECA9" w14:textId="31044F23" w:rsidR="006E2BAA" w:rsidRDefault="006E2BAA" w:rsidP="001963D3">
      <w:r>
        <w:rPr>
          <w:rFonts w:hint="eastAsia"/>
        </w:rPr>
        <w:t>单账号单浏览器首次进入保证金功能展示引导操作图，切换自最后一张后跳转至保证金列表页面。</w:t>
      </w:r>
    </w:p>
    <w:p w14:paraId="05E732D3" w14:textId="77AF9D79" w:rsidR="00A5182C" w:rsidRDefault="00A5182C" w:rsidP="00A5182C">
      <w:pPr>
        <w:pStyle w:val="2"/>
      </w:pPr>
      <w:bookmarkStart w:id="5" w:name="_Toc25947291"/>
      <w:r>
        <w:rPr>
          <w:rFonts w:hint="eastAsia"/>
        </w:rPr>
        <w:t>保证金列表</w:t>
      </w:r>
      <w:bookmarkEnd w:id="5"/>
    </w:p>
    <w:p w14:paraId="5FA4AAE4" w14:textId="39A4E4B8" w:rsidR="008F2E85" w:rsidRDefault="008F2E85" w:rsidP="00A5182C">
      <w:pPr>
        <w:pStyle w:val="3"/>
      </w:pPr>
      <w:bookmarkStart w:id="6" w:name="_Toc25947292"/>
      <w:r>
        <w:rPr>
          <w:rFonts w:hint="eastAsia"/>
        </w:rPr>
        <w:t>保证金列表</w:t>
      </w:r>
      <w:bookmarkEnd w:id="6"/>
    </w:p>
    <w:p w14:paraId="77F7155F" w14:textId="56DC8FAA" w:rsidR="00BE1CED" w:rsidRPr="00BE1CED" w:rsidRDefault="00BE1CED" w:rsidP="00BE1CED">
      <w:r>
        <w:rPr>
          <w:noProof/>
        </w:rPr>
        <w:drawing>
          <wp:inline distT="0" distB="0" distL="0" distR="0" wp14:anchorId="66806311" wp14:editId="340077E2">
            <wp:extent cx="5943600" cy="4610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10735"/>
                    </a:xfrm>
                    <a:prstGeom prst="rect">
                      <a:avLst/>
                    </a:prstGeom>
                  </pic:spPr>
                </pic:pic>
              </a:graphicData>
            </a:graphic>
          </wp:inline>
        </w:drawing>
      </w:r>
    </w:p>
    <w:p w14:paraId="652BA9F3" w14:textId="77777777" w:rsidR="00A5182C" w:rsidRDefault="00A5182C" w:rsidP="00146321">
      <w:pPr>
        <w:pStyle w:val="aff2"/>
        <w:numPr>
          <w:ilvl w:val="0"/>
          <w:numId w:val="2"/>
        </w:numPr>
        <w:ind w:firstLineChars="0"/>
      </w:pPr>
      <w:r>
        <w:rPr>
          <w:rFonts w:hint="eastAsia"/>
        </w:rPr>
        <w:t>基础逻辑</w:t>
      </w:r>
    </w:p>
    <w:p w14:paraId="181E14B0" w14:textId="4CFB7105" w:rsidR="008F2E85" w:rsidRDefault="001963D3" w:rsidP="00146321">
      <w:pPr>
        <w:pStyle w:val="aff2"/>
        <w:numPr>
          <w:ilvl w:val="0"/>
          <w:numId w:val="7"/>
        </w:numPr>
        <w:ind w:firstLineChars="0"/>
      </w:pPr>
      <w:r>
        <w:rPr>
          <w:rFonts w:hint="eastAsia"/>
        </w:rPr>
        <w:t>数据来源：监管方在该页面添加的保证金数据；</w:t>
      </w:r>
    </w:p>
    <w:p w14:paraId="012364E8" w14:textId="349BD00E" w:rsidR="001963D3" w:rsidRDefault="001963D3" w:rsidP="00146321">
      <w:pPr>
        <w:pStyle w:val="aff2"/>
        <w:numPr>
          <w:ilvl w:val="0"/>
          <w:numId w:val="7"/>
        </w:numPr>
        <w:ind w:firstLineChars="0"/>
      </w:pPr>
      <w:r w:rsidRPr="001963D3">
        <w:rPr>
          <w:rFonts w:hint="eastAsia"/>
        </w:rPr>
        <w:t>一个项目仅可添加一条保证金缴存记录；</w:t>
      </w:r>
    </w:p>
    <w:p w14:paraId="7504B2C4" w14:textId="77777777" w:rsidR="001963D3" w:rsidRDefault="001963D3" w:rsidP="00146321">
      <w:pPr>
        <w:pStyle w:val="aff2"/>
        <w:numPr>
          <w:ilvl w:val="0"/>
          <w:numId w:val="7"/>
        </w:numPr>
        <w:ind w:firstLineChars="0"/>
      </w:pPr>
      <w:r>
        <w:rPr>
          <w:rFonts w:hint="eastAsia"/>
        </w:rPr>
        <w:lastRenderedPageBreak/>
        <w:t>缴纳方式：资金存入、业主担保、银行保函、保险保单；</w:t>
      </w:r>
    </w:p>
    <w:p w14:paraId="504AF2ED" w14:textId="77777777" w:rsidR="001963D3" w:rsidRDefault="001963D3" w:rsidP="00146321">
      <w:pPr>
        <w:pStyle w:val="aff2"/>
        <w:numPr>
          <w:ilvl w:val="0"/>
          <w:numId w:val="7"/>
        </w:numPr>
        <w:ind w:firstLineChars="0"/>
      </w:pPr>
      <w:r>
        <w:rPr>
          <w:rFonts w:hint="eastAsia"/>
        </w:rPr>
        <w:t>状态：已缴纳、已返还、已生效、已失效；</w:t>
      </w:r>
    </w:p>
    <w:p w14:paraId="58897A3B" w14:textId="18C78034" w:rsidR="001963D3" w:rsidRDefault="001963D3" w:rsidP="00146321">
      <w:pPr>
        <w:pStyle w:val="aff2"/>
        <w:numPr>
          <w:ilvl w:val="0"/>
          <w:numId w:val="7"/>
        </w:numPr>
        <w:ind w:firstLineChars="0"/>
      </w:pPr>
      <w:r>
        <w:rPr>
          <w:rFonts w:hint="eastAsia"/>
        </w:rPr>
        <w:t>是否动用：是，否；添加了动用记录的标记为是，无动用记录的标记为否；</w:t>
      </w:r>
    </w:p>
    <w:p w14:paraId="388E17B1" w14:textId="3971BDC0" w:rsidR="001963D3" w:rsidRDefault="001963D3" w:rsidP="00146321">
      <w:pPr>
        <w:pStyle w:val="aff2"/>
        <w:numPr>
          <w:ilvl w:val="0"/>
          <w:numId w:val="7"/>
        </w:numPr>
        <w:ind w:firstLineChars="0"/>
      </w:pPr>
      <w:r w:rsidRPr="001963D3">
        <w:rPr>
          <w:rFonts w:hint="eastAsia"/>
        </w:rPr>
        <w:t>仅市级及以上区域权限账号提供删除按钮，市级以下不提供</w:t>
      </w:r>
      <w:r>
        <w:rPr>
          <w:rFonts w:hint="eastAsia"/>
        </w:rPr>
        <w:t>；</w:t>
      </w:r>
    </w:p>
    <w:p w14:paraId="5B89430B" w14:textId="7EE7A66D" w:rsidR="00A5182C" w:rsidRDefault="00A5182C" w:rsidP="00146321">
      <w:pPr>
        <w:pStyle w:val="aff2"/>
        <w:numPr>
          <w:ilvl w:val="0"/>
          <w:numId w:val="2"/>
        </w:numPr>
        <w:ind w:firstLineChars="0"/>
      </w:pPr>
      <w:r>
        <w:rPr>
          <w:rFonts w:hint="eastAsia"/>
        </w:rPr>
        <w:t>筛选项：监管区域、缴纳方式、状态、是否动用、缴纳单位、缴纳项目、缴纳时间；</w:t>
      </w:r>
    </w:p>
    <w:p w14:paraId="17E8ADFE" w14:textId="4BC094BD" w:rsidR="00A5182C" w:rsidRDefault="00A5182C" w:rsidP="00146321">
      <w:pPr>
        <w:pStyle w:val="aff2"/>
        <w:numPr>
          <w:ilvl w:val="0"/>
          <w:numId w:val="8"/>
        </w:numPr>
        <w:ind w:firstLineChars="0"/>
      </w:pPr>
      <w:r>
        <w:rPr>
          <w:rFonts w:hint="eastAsia"/>
        </w:rPr>
        <w:t>监管区域包括该账号区域权限下所有区域选项；</w:t>
      </w:r>
    </w:p>
    <w:p w14:paraId="3616EF9A" w14:textId="211A44CD" w:rsidR="00A5182C" w:rsidRDefault="00A5182C" w:rsidP="00146321">
      <w:pPr>
        <w:pStyle w:val="aff2"/>
        <w:numPr>
          <w:ilvl w:val="0"/>
          <w:numId w:val="8"/>
        </w:numPr>
        <w:ind w:firstLineChars="0"/>
      </w:pPr>
      <w:r>
        <w:rPr>
          <w:rFonts w:hint="eastAsia"/>
        </w:rPr>
        <w:t>缴纳单位、缴纳项目为输入框，支持模糊搜索；</w:t>
      </w:r>
    </w:p>
    <w:p w14:paraId="07CE3F7F" w14:textId="20CABEF6" w:rsidR="00A5182C" w:rsidRDefault="00A5182C" w:rsidP="00146321">
      <w:pPr>
        <w:pStyle w:val="aff2"/>
        <w:numPr>
          <w:ilvl w:val="0"/>
          <w:numId w:val="8"/>
        </w:numPr>
        <w:ind w:firstLineChars="0"/>
      </w:pPr>
      <w:r>
        <w:rPr>
          <w:rFonts w:hint="eastAsia"/>
        </w:rPr>
        <w:t>缴纳时间为时间区间选择空间，起始及截止时间不受限制；</w:t>
      </w:r>
    </w:p>
    <w:p w14:paraId="1D0C9B87" w14:textId="7CBCE683" w:rsidR="00A5182C" w:rsidRDefault="00A5182C" w:rsidP="00146321">
      <w:pPr>
        <w:pStyle w:val="aff2"/>
        <w:numPr>
          <w:ilvl w:val="0"/>
          <w:numId w:val="2"/>
        </w:numPr>
        <w:ind w:firstLineChars="0"/>
      </w:pPr>
      <w:r>
        <w:rPr>
          <w:rFonts w:hint="eastAsia"/>
        </w:rPr>
        <w:t>保证金设置：点击跳转至保证金设置页面；</w:t>
      </w:r>
    </w:p>
    <w:p w14:paraId="75E4248D" w14:textId="157AAEA0" w:rsidR="00A5182C" w:rsidRDefault="00A5182C" w:rsidP="00146321">
      <w:pPr>
        <w:pStyle w:val="aff2"/>
        <w:numPr>
          <w:ilvl w:val="0"/>
          <w:numId w:val="2"/>
        </w:numPr>
        <w:ind w:firstLineChars="0"/>
      </w:pPr>
      <w:r>
        <w:rPr>
          <w:rFonts w:hint="eastAsia"/>
        </w:rPr>
        <w:t>添加：点击跳转至添加保证金页面；</w:t>
      </w:r>
    </w:p>
    <w:p w14:paraId="4C2EE398" w14:textId="47314DF2" w:rsidR="00BE1CED" w:rsidRDefault="00BE1CED" w:rsidP="00146321">
      <w:pPr>
        <w:pStyle w:val="aff2"/>
        <w:numPr>
          <w:ilvl w:val="0"/>
          <w:numId w:val="2"/>
        </w:numPr>
        <w:ind w:firstLineChars="0"/>
      </w:pPr>
      <w:r>
        <w:rPr>
          <w:rFonts w:hint="eastAsia"/>
        </w:rPr>
        <w:t>统计：</w:t>
      </w:r>
    </w:p>
    <w:p w14:paraId="3B6BEF21" w14:textId="73B0CBE1" w:rsidR="00BE1CED" w:rsidRDefault="00BE1CED" w:rsidP="00146321">
      <w:pPr>
        <w:pStyle w:val="aff2"/>
        <w:numPr>
          <w:ilvl w:val="0"/>
          <w:numId w:val="5"/>
        </w:numPr>
        <w:ind w:firstLineChars="0"/>
      </w:pPr>
      <w:r>
        <w:rPr>
          <w:rFonts w:hint="eastAsia"/>
        </w:rPr>
        <w:t>根据筛选条件展示区域名称。默认为账号本级区域；</w:t>
      </w:r>
    </w:p>
    <w:p w14:paraId="49881E8C" w14:textId="2CD84F5D" w:rsidR="00BE1CED" w:rsidRDefault="00BE1CED" w:rsidP="00146321">
      <w:pPr>
        <w:pStyle w:val="aff2"/>
        <w:numPr>
          <w:ilvl w:val="0"/>
          <w:numId w:val="5"/>
        </w:numPr>
        <w:ind w:firstLineChars="0"/>
      </w:pPr>
      <w:r>
        <w:rPr>
          <w:rFonts w:hint="eastAsia"/>
        </w:rPr>
        <w:t>根据区域展示该区域项目保证金资金存入的缴纳总额（包括补缴）、动用总额、返还总额、总余额，以及状态为已生效的业主担保总额、银行保函总额、保险保单总额，单位均为万元，精确至小数点后</w:t>
      </w:r>
      <w:r>
        <w:t>2位；</w:t>
      </w:r>
    </w:p>
    <w:p w14:paraId="184E335D" w14:textId="1CE164EB" w:rsidR="00BE1CED" w:rsidRDefault="00BE1CED" w:rsidP="00146321">
      <w:pPr>
        <w:pStyle w:val="aff2"/>
        <w:numPr>
          <w:ilvl w:val="0"/>
          <w:numId w:val="2"/>
        </w:numPr>
        <w:ind w:firstLineChars="0"/>
      </w:pPr>
      <w:r>
        <w:rPr>
          <w:rFonts w:hint="eastAsia"/>
        </w:rPr>
        <w:t>列表：包括项目名称、区域、缴纳单位、缴纳方式、缴纳时间及金额、状态、是否动用、余额、返还时间、操作；</w:t>
      </w:r>
    </w:p>
    <w:p w14:paraId="0B154876" w14:textId="0DB4170A" w:rsidR="00BE1CED" w:rsidRDefault="00BE1CED" w:rsidP="00146321">
      <w:pPr>
        <w:pStyle w:val="aff2"/>
        <w:numPr>
          <w:ilvl w:val="0"/>
          <w:numId w:val="6"/>
        </w:numPr>
        <w:ind w:firstLineChars="0"/>
      </w:pPr>
      <w:r>
        <w:rPr>
          <w:rFonts w:hint="eastAsia"/>
        </w:rPr>
        <w:t>缴纳金额、余额单位为：元；</w:t>
      </w:r>
    </w:p>
    <w:p w14:paraId="4A8989E5" w14:textId="50E489E9" w:rsidR="00BE1CED" w:rsidRDefault="00BE1CED" w:rsidP="00146321">
      <w:pPr>
        <w:pStyle w:val="aff2"/>
        <w:numPr>
          <w:ilvl w:val="0"/>
          <w:numId w:val="6"/>
        </w:numPr>
        <w:ind w:firstLineChars="0"/>
      </w:pPr>
      <w:r>
        <w:rPr>
          <w:rFonts w:hint="eastAsia"/>
        </w:rPr>
        <w:t>资金存入方式的保证金状态仅有已缴纳、已返还；银行保函、保险保单、业主担保状态仅有已生效、已失效；</w:t>
      </w:r>
    </w:p>
    <w:p w14:paraId="197BE46B" w14:textId="6A8BA115" w:rsidR="00BE1CED" w:rsidRDefault="00BE1CED" w:rsidP="00146321">
      <w:pPr>
        <w:pStyle w:val="aff2"/>
        <w:numPr>
          <w:ilvl w:val="0"/>
          <w:numId w:val="6"/>
        </w:numPr>
        <w:ind w:firstLineChars="0"/>
      </w:pPr>
      <w:r>
        <w:rPr>
          <w:rFonts w:hint="eastAsia"/>
        </w:rPr>
        <w:t>是否动用仅资金存入方式的保证金存在，银行保函、保险保单、业主担保无动用；</w:t>
      </w:r>
    </w:p>
    <w:p w14:paraId="40F6A8A0" w14:textId="320C56CB" w:rsidR="00BE1CED" w:rsidRDefault="00BE1CED" w:rsidP="00146321">
      <w:pPr>
        <w:pStyle w:val="aff2"/>
        <w:numPr>
          <w:ilvl w:val="0"/>
          <w:numId w:val="6"/>
        </w:numPr>
        <w:ind w:firstLineChars="0"/>
      </w:pPr>
      <w:r>
        <w:rPr>
          <w:rFonts w:hint="eastAsia"/>
        </w:rPr>
        <w:t>操作包括查看详情及删除，点击查看详情则跳转至查看详情页面；点击删除</w:t>
      </w:r>
      <w:proofErr w:type="gramStart"/>
      <w:r>
        <w:rPr>
          <w:rFonts w:hint="eastAsia"/>
        </w:rPr>
        <w:t>则弹窗提示</w:t>
      </w:r>
      <w:proofErr w:type="gramEnd"/>
      <w:r>
        <w:rPr>
          <w:rFonts w:hint="eastAsia"/>
        </w:rPr>
        <w:t>如图所示：</w:t>
      </w:r>
    </w:p>
    <w:p w14:paraId="1E6A7AE5" w14:textId="1C230F7D" w:rsidR="00BE1CED" w:rsidRPr="00BE1CED" w:rsidRDefault="00BE1CED" w:rsidP="00BE1CED">
      <w:pPr>
        <w:pStyle w:val="aff2"/>
        <w:ind w:left="420" w:firstLineChars="0" w:firstLine="0"/>
      </w:pPr>
      <w:r>
        <w:rPr>
          <w:noProof/>
        </w:rPr>
        <w:drawing>
          <wp:inline distT="0" distB="0" distL="0" distR="0" wp14:anchorId="081600D6" wp14:editId="3ECA7585">
            <wp:extent cx="1895168" cy="106129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725" cy="1070566"/>
                    </a:xfrm>
                    <a:prstGeom prst="rect">
                      <a:avLst/>
                    </a:prstGeom>
                  </pic:spPr>
                </pic:pic>
              </a:graphicData>
            </a:graphic>
          </wp:inline>
        </w:drawing>
      </w:r>
    </w:p>
    <w:p w14:paraId="6A3567C1" w14:textId="0A12DD7F" w:rsidR="00BE1CED" w:rsidRDefault="00BE1CED" w:rsidP="00BE1CED">
      <w:pPr>
        <w:pStyle w:val="aff2"/>
        <w:ind w:left="420" w:firstLineChars="0" w:firstLine="0"/>
      </w:pPr>
      <w:r>
        <w:rPr>
          <w:rFonts w:hint="eastAsia"/>
        </w:rPr>
        <w:t>注意：确认后删除</w:t>
      </w:r>
      <w:r w:rsidRPr="001963D3">
        <w:rPr>
          <w:rFonts w:hint="eastAsia"/>
        </w:rPr>
        <w:t>该项目所有保证金数据，并在保证金统计项中去除该项目数据的统计。</w:t>
      </w:r>
    </w:p>
    <w:p w14:paraId="45EAACD3" w14:textId="1342B3E7" w:rsidR="00BE1CED" w:rsidRDefault="00BE1CED" w:rsidP="00BE1CED">
      <w:pPr>
        <w:pStyle w:val="aff2"/>
        <w:ind w:left="420" w:firstLineChars="0" w:firstLine="0"/>
      </w:pPr>
      <w:r>
        <w:rPr>
          <w:rFonts w:hint="eastAsia"/>
        </w:rPr>
        <w:t>仅市级及以上区域权限账号提供删除按钮，市级以下不提供。</w:t>
      </w:r>
    </w:p>
    <w:p w14:paraId="00FC5387" w14:textId="2E90B2B8" w:rsidR="00A5182C" w:rsidRDefault="00A5182C" w:rsidP="00A5182C">
      <w:pPr>
        <w:pStyle w:val="3"/>
      </w:pPr>
      <w:bookmarkStart w:id="7" w:name="_Toc25947293"/>
      <w:r>
        <w:rPr>
          <w:rFonts w:hint="eastAsia"/>
        </w:rPr>
        <w:lastRenderedPageBreak/>
        <w:t>添加</w:t>
      </w:r>
      <w:bookmarkEnd w:id="7"/>
    </w:p>
    <w:p w14:paraId="0024F75E" w14:textId="37CA26A6" w:rsidR="00A5182C" w:rsidRDefault="0056153F" w:rsidP="00A5182C">
      <w:r>
        <w:rPr>
          <w:noProof/>
        </w:rPr>
        <w:drawing>
          <wp:inline distT="0" distB="0" distL="0" distR="0" wp14:anchorId="656E7C1E" wp14:editId="6C4166CB">
            <wp:extent cx="3318099" cy="3274141"/>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711" cy="3280666"/>
                    </a:xfrm>
                    <a:prstGeom prst="rect">
                      <a:avLst/>
                    </a:prstGeom>
                  </pic:spPr>
                </pic:pic>
              </a:graphicData>
            </a:graphic>
          </wp:inline>
        </w:drawing>
      </w:r>
    </w:p>
    <w:p w14:paraId="3275BC46" w14:textId="5AC2CDB6" w:rsidR="0056153F" w:rsidRDefault="0056153F" w:rsidP="00146321">
      <w:pPr>
        <w:pStyle w:val="aff2"/>
        <w:numPr>
          <w:ilvl w:val="0"/>
          <w:numId w:val="9"/>
        </w:numPr>
        <w:ind w:firstLineChars="0"/>
      </w:pPr>
      <w:r>
        <w:rPr>
          <w:rFonts w:hint="eastAsia"/>
        </w:rPr>
        <w:t>通用说明：</w:t>
      </w:r>
    </w:p>
    <w:p w14:paraId="2BAC3F1B" w14:textId="76659799" w:rsidR="0056153F" w:rsidRDefault="0056153F" w:rsidP="00146321">
      <w:pPr>
        <w:pStyle w:val="aff2"/>
        <w:numPr>
          <w:ilvl w:val="0"/>
          <w:numId w:val="10"/>
        </w:numPr>
        <w:ind w:firstLineChars="0"/>
      </w:pPr>
      <w:r>
        <w:rPr>
          <w:rFonts w:hint="eastAsia"/>
        </w:rPr>
        <w:t>项目名称：必填项，搜索框，根据输入内容给出选择，点击即为选中并带入；一个项目仅可添加一条保证金缴存记录；</w:t>
      </w:r>
    </w:p>
    <w:p w14:paraId="61398C1D" w14:textId="0A4DC156" w:rsidR="0056153F" w:rsidRDefault="0056153F" w:rsidP="00146321">
      <w:pPr>
        <w:pStyle w:val="aff2"/>
        <w:numPr>
          <w:ilvl w:val="0"/>
          <w:numId w:val="10"/>
        </w:numPr>
        <w:ind w:firstLineChars="0"/>
      </w:pPr>
      <w:r>
        <w:rPr>
          <w:rFonts w:hint="eastAsia"/>
        </w:rPr>
        <w:t>保证金缴纳方式：必选项，单选，包括资金存入、银行保函、业主担保、保险保单，默认选择资金存入，展示资金存入需要填写的相关内容；选择其他选项时，相关内容相应改变；</w:t>
      </w:r>
    </w:p>
    <w:p w14:paraId="63FEB477" w14:textId="51A6659E" w:rsidR="0056153F" w:rsidRDefault="0056153F" w:rsidP="00146321">
      <w:pPr>
        <w:pStyle w:val="aff2"/>
        <w:numPr>
          <w:ilvl w:val="0"/>
          <w:numId w:val="9"/>
        </w:numPr>
        <w:ind w:firstLineChars="0"/>
      </w:pPr>
      <w:r>
        <w:rPr>
          <w:rFonts w:hint="eastAsia"/>
        </w:rPr>
        <w:t>资金存入</w:t>
      </w:r>
    </w:p>
    <w:p w14:paraId="799D5D49" w14:textId="267E47F3" w:rsidR="0056153F" w:rsidRDefault="0056153F" w:rsidP="00146321">
      <w:pPr>
        <w:pStyle w:val="aff2"/>
        <w:numPr>
          <w:ilvl w:val="0"/>
          <w:numId w:val="11"/>
        </w:numPr>
        <w:ind w:firstLineChars="0"/>
      </w:pPr>
      <w:r>
        <w:rPr>
          <w:rFonts w:hint="eastAsia"/>
        </w:rPr>
        <w:t>缴纳单位：必选项，单选，未选择项目时无选项，选择项目后，展示该项目的施工方及建设方，展示形式参照原型；</w:t>
      </w:r>
    </w:p>
    <w:p w14:paraId="2510A1F9" w14:textId="559B04DA" w:rsidR="0056153F" w:rsidRDefault="0056153F" w:rsidP="00146321">
      <w:pPr>
        <w:pStyle w:val="aff2"/>
        <w:numPr>
          <w:ilvl w:val="0"/>
          <w:numId w:val="11"/>
        </w:numPr>
        <w:ind w:firstLineChars="0"/>
      </w:pPr>
      <w:r>
        <w:rPr>
          <w:rFonts w:hint="eastAsia"/>
        </w:rPr>
        <w:t>缴纳日期：必填项，输入框，点击则弹出日历控件，可直接输入日期后自动识别；提示文字参照原型；</w:t>
      </w:r>
    </w:p>
    <w:p w14:paraId="0A22946B" w14:textId="3715F54A" w:rsidR="0056153F" w:rsidRDefault="0056153F" w:rsidP="00146321">
      <w:pPr>
        <w:pStyle w:val="aff2"/>
        <w:numPr>
          <w:ilvl w:val="0"/>
          <w:numId w:val="11"/>
        </w:numPr>
        <w:ind w:firstLineChars="0"/>
      </w:pPr>
      <w:r>
        <w:rPr>
          <w:rFonts w:hint="eastAsia"/>
        </w:rPr>
        <w:t>缴纳银行：必选项，单选，选项根据设置的该项目所属区域的保证金开户银行展示；</w:t>
      </w:r>
    </w:p>
    <w:p w14:paraId="6BA480DE" w14:textId="606FE668" w:rsidR="0056153F" w:rsidRDefault="0056153F" w:rsidP="00146321">
      <w:pPr>
        <w:pStyle w:val="aff2"/>
        <w:numPr>
          <w:ilvl w:val="0"/>
          <w:numId w:val="11"/>
        </w:numPr>
        <w:ind w:firstLineChars="0"/>
      </w:pPr>
      <w:r>
        <w:rPr>
          <w:rFonts w:hint="eastAsia"/>
        </w:rPr>
        <w:t>缴纳账号：自动根据选择的银行保证金开户账号显示；</w:t>
      </w:r>
    </w:p>
    <w:p w14:paraId="20F0C71A" w14:textId="3FE70B68" w:rsidR="0056153F" w:rsidRDefault="0056153F" w:rsidP="00146321">
      <w:pPr>
        <w:pStyle w:val="aff2"/>
        <w:numPr>
          <w:ilvl w:val="0"/>
          <w:numId w:val="11"/>
        </w:numPr>
        <w:ind w:firstLineChars="0"/>
      </w:pPr>
      <w:r>
        <w:rPr>
          <w:rFonts w:hint="eastAsia"/>
        </w:rPr>
        <w:t>应缴金额：根据项目工程造价以及设置的缴存比例及条件计算，并展示计算公式，具体形式参照原型；</w:t>
      </w:r>
    </w:p>
    <w:p w14:paraId="5012ED10" w14:textId="1DAD76A4" w:rsidR="0056153F" w:rsidRDefault="0056153F" w:rsidP="00146321">
      <w:pPr>
        <w:pStyle w:val="aff2"/>
        <w:numPr>
          <w:ilvl w:val="0"/>
          <w:numId w:val="11"/>
        </w:numPr>
        <w:ind w:firstLineChars="0"/>
      </w:pPr>
      <w:r>
        <w:rPr>
          <w:rFonts w:hint="eastAsia"/>
        </w:rPr>
        <w:t>实缴金额：必填项，限制内容仅数字及小数点，单位：元；</w:t>
      </w:r>
    </w:p>
    <w:p w14:paraId="011D56A2" w14:textId="22AD2D99" w:rsidR="0056153F" w:rsidRDefault="0056153F" w:rsidP="00146321">
      <w:pPr>
        <w:pStyle w:val="aff2"/>
        <w:numPr>
          <w:ilvl w:val="0"/>
          <w:numId w:val="11"/>
        </w:numPr>
        <w:ind w:firstLineChars="0"/>
      </w:pPr>
      <w:r>
        <w:rPr>
          <w:rFonts w:hint="eastAsia"/>
        </w:rPr>
        <w:t>备注：非必填项，内容无限制，提示文字参照原型；</w:t>
      </w:r>
    </w:p>
    <w:p w14:paraId="77954B31" w14:textId="68BB0D03" w:rsidR="0056153F" w:rsidRDefault="0056153F" w:rsidP="00146321">
      <w:pPr>
        <w:pStyle w:val="aff2"/>
        <w:numPr>
          <w:ilvl w:val="0"/>
          <w:numId w:val="11"/>
        </w:numPr>
        <w:ind w:firstLineChars="0"/>
      </w:pPr>
      <w:r>
        <w:rPr>
          <w:rFonts w:hint="eastAsia"/>
        </w:rPr>
        <w:lastRenderedPageBreak/>
        <w:t>缴纳凭证：非必须项，照片上传按钮，上</w:t>
      </w:r>
      <w:proofErr w:type="gramStart"/>
      <w:r>
        <w:rPr>
          <w:rFonts w:hint="eastAsia"/>
        </w:rPr>
        <w:t>传成功</w:t>
      </w:r>
      <w:proofErr w:type="gramEnd"/>
      <w:r>
        <w:rPr>
          <w:rFonts w:hint="eastAsia"/>
        </w:rPr>
        <w:t>的图片展示</w:t>
      </w:r>
      <w:proofErr w:type="gramStart"/>
      <w:r>
        <w:rPr>
          <w:rFonts w:hint="eastAsia"/>
        </w:rPr>
        <w:t>缩略图</w:t>
      </w:r>
      <w:proofErr w:type="gramEnd"/>
      <w:r>
        <w:rPr>
          <w:rFonts w:hint="eastAsia"/>
        </w:rPr>
        <w:t>并可以删除，提示文字参照原型；</w:t>
      </w:r>
    </w:p>
    <w:p w14:paraId="1AD05C50" w14:textId="3E4D2F3E" w:rsidR="0056153F" w:rsidRDefault="0056153F" w:rsidP="00146321">
      <w:pPr>
        <w:pStyle w:val="aff2"/>
        <w:numPr>
          <w:ilvl w:val="0"/>
          <w:numId w:val="9"/>
        </w:numPr>
        <w:ind w:firstLineChars="0"/>
      </w:pPr>
      <w:r>
        <w:rPr>
          <w:rFonts w:hint="eastAsia"/>
        </w:rPr>
        <w:t>银行保函/业主担保/保险保函</w:t>
      </w:r>
    </w:p>
    <w:p w14:paraId="321A2CB9" w14:textId="24115CA7" w:rsidR="0056153F" w:rsidRDefault="0056153F" w:rsidP="0056153F">
      <w:r>
        <w:rPr>
          <w:noProof/>
        </w:rPr>
        <w:drawing>
          <wp:inline distT="0" distB="0" distL="0" distR="0" wp14:anchorId="2872A1C2" wp14:editId="46FC8C19">
            <wp:extent cx="3452803" cy="30307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6544" cy="3042855"/>
                    </a:xfrm>
                    <a:prstGeom prst="rect">
                      <a:avLst/>
                    </a:prstGeom>
                  </pic:spPr>
                </pic:pic>
              </a:graphicData>
            </a:graphic>
          </wp:inline>
        </w:drawing>
      </w:r>
    </w:p>
    <w:p w14:paraId="3D79EE66" w14:textId="6665677E" w:rsidR="0056153F" w:rsidRDefault="0056153F" w:rsidP="00146321">
      <w:pPr>
        <w:pStyle w:val="aff2"/>
        <w:numPr>
          <w:ilvl w:val="0"/>
          <w:numId w:val="12"/>
        </w:numPr>
        <w:ind w:firstLineChars="0"/>
      </w:pPr>
      <w:r>
        <w:rPr>
          <w:rFonts w:hint="eastAsia"/>
        </w:rPr>
        <w:t>缴纳单位、缴纳日期、缴纳银行、缴纳账号、应缴金额、备注、缴纳凭证与资金存入规则一致，不作赘述；</w:t>
      </w:r>
    </w:p>
    <w:p w14:paraId="09BBA0FD" w14:textId="5B402E41" w:rsidR="0056153F" w:rsidRDefault="0056153F" w:rsidP="00146321">
      <w:pPr>
        <w:pStyle w:val="aff2"/>
        <w:numPr>
          <w:ilvl w:val="0"/>
          <w:numId w:val="12"/>
        </w:numPr>
        <w:ind w:firstLineChars="0"/>
      </w:pPr>
      <w:r>
        <w:rPr>
          <w:rFonts w:hint="eastAsia"/>
        </w:rPr>
        <w:t>担保金额：必填项，规则同实缴金额规则；</w:t>
      </w:r>
    </w:p>
    <w:p w14:paraId="7E1BCCE5" w14:textId="483B5984" w:rsidR="0056153F" w:rsidRDefault="0056153F" w:rsidP="00146321">
      <w:pPr>
        <w:pStyle w:val="aff2"/>
        <w:numPr>
          <w:ilvl w:val="0"/>
          <w:numId w:val="12"/>
        </w:numPr>
        <w:ind w:firstLineChars="0"/>
      </w:pPr>
      <w:r>
        <w:rPr>
          <w:rFonts w:hint="eastAsia"/>
        </w:rPr>
        <w:t>担保生效日：规则同缴存日期规则，提示文字参照原型，不得大于担保到期日；</w:t>
      </w:r>
    </w:p>
    <w:p w14:paraId="491C4384" w14:textId="03A68FAF" w:rsidR="0056153F" w:rsidRDefault="0056153F" w:rsidP="00146321">
      <w:pPr>
        <w:pStyle w:val="aff2"/>
        <w:numPr>
          <w:ilvl w:val="0"/>
          <w:numId w:val="12"/>
        </w:numPr>
        <w:ind w:firstLineChars="0"/>
      </w:pPr>
      <w:r>
        <w:rPr>
          <w:rFonts w:hint="eastAsia"/>
        </w:rPr>
        <w:t>担保到期日：规则同上，提示文字参照原型，不得小于担保生效日；</w:t>
      </w:r>
    </w:p>
    <w:p w14:paraId="27E2E67F" w14:textId="0C260963" w:rsidR="0056153F" w:rsidRDefault="0056153F" w:rsidP="0056153F">
      <w:pPr>
        <w:pStyle w:val="3"/>
      </w:pPr>
      <w:bookmarkStart w:id="8" w:name="_Toc25947294"/>
      <w:r>
        <w:rPr>
          <w:rFonts w:hint="eastAsia"/>
        </w:rPr>
        <w:lastRenderedPageBreak/>
        <w:t>查看详情-资金存入</w:t>
      </w:r>
      <w:bookmarkEnd w:id="8"/>
    </w:p>
    <w:p w14:paraId="2A42C30E" w14:textId="3A72E302" w:rsidR="0056153F" w:rsidRDefault="0056153F" w:rsidP="0056153F">
      <w:r>
        <w:rPr>
          <w:noProof/>
        </w:rPr>
        <w:drawing>
          <wp:inline distT="0" distB="0" distL="0" distR="0" wp14:anchorId="2E033240" wp14:editId="3D120522">
            <wp:extent cx="5943600" cy="34702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0275"/>
                    </a:xfrm>
                    <a:prstGeom prst="rect">
                      <a:avLst/>
                    </a:prstGeom>
                  </pic:spPr>
                </pic:pic>
              </a:graphicData>
            </a:graphic>
          </wp:inline>
        </w:drawing>
      </w:r>
    </w:p>
    <w:p w14:paraId="10A27765" w14:textId="4705928B" w:rsidR="00B21755" w:rsidRDefault="00B21755" w:rsidP="00146321">
      <w:pPr>
        <w:pStyle w:val="aff2"/>
        <w:numPr>
          <w:ilvl w:val="0"/>
          <w:numId w:val="13"/>
        </w:numPr>
        <w:ind w:firstLineChars="0"/>
      </w:pPr>
      <w:r>
        <w:rPr>
          <w:rFonts w:hint="eastAsia"/>
        </w:rPr>
        <w:t>顶栏：</w:t>
      </w:r>
      <w:r w:rsidRPr="00B21755">
        <w:rPr>
          <w:rFonts w:hint="eastAsia"/>
        </w:rPr>
        <w:t>展示项目完整名称、缴纳单位名称、缴纳银行名称、缴纳账号</w:t>
      </w:r>
      <w:r>
        <w:rPr>
          <w:rFonts w:hint="eastAsia"/>
        </w:rPr>
        <w:t>；</w:t>
      </w:r>
    </w:p>
    <w:p w14:paraId="6F678E76" w14:textId="32CBBE25" w:rsidR="00B21755" w:rsidRDefault="00B21755" w:rsidP="00146321">
      <w:pPr>
        <w:pStyle w:val="aff2"/>
        <w:numPr>
          <w:ilvl w:val="0"/>
          <w:numId w:val="13"/>
        </w:numPr>
        <w:ind w:firstLineChars="0"/>
      </w:pPr>
      <w:r>
        <w:rPr>
          <w:rFonts w:hint="eastAsia"/>
        </w:rPr>
        <w:t>状态：</w:t>
      </w:r>
      <w:r w:rsidRPr="00B21755">
        <w:rPr>
          <w:rFonts w:hint="eastAsia"/>
        </w:rPr>
        <w:t>保证金状态标志：若缴纳方式为资金存入，则根据</w:t>
      </w:r>
      <w:proofErr w:type="gramStart"/>
      <w:r w:rsidRPr="00B21755">
        <w:rPr>
          <w:rFonts w:hint="eastAsia"/>
        </w:rPr>
        <w:t>缴支记录</w:t>
      </w:r>
      <w:proofErr w:type="gramEnd"/>
      <w:r w:rsidRPr="00B21755">
        <w:rPr>
          <w:rFonts w:hint="eastAsia"/>
        </w:rPr>
        <w:t>展示最新的状态：保证金已缴纳、保证金已返还，样式参照原型</w:t>
      </w:r>
      <w:r>
        <w:rPr>
          <w:rFonts w:hint="eastAsia"/>
        </w:rPr>
        <w:t>；</w:t>
      </w:r>
    </w:p>
    <w:p w14:paraId="4D4A65A9" w14:textId="0F048CAE" w:rsidR="00B21755" w:rsidRDefault="00B21755" w:rsidP="00146321">
      <w:pPr>
        <w:pStyle w:val="aff2"/>
        <w:numPr>
          <w:ilvl w:val="0"/>
          <w:numId w:val="13"/>
        </w:numPr>
        <w:ind w:firstLineChars="0"/>
      </w:pPr>
      <w:r>
        <w:rPr>
          <w:rFonts w:hint="eastAsia"/>
        </w:rPr>
        <w:t>统计：</w:t>
      </w:r>
    </w:p>
    <w:p w14:paraId="1FF64447" w14:textId="471CF0E5" w:rsidR="00B21755" w:rsidRDefault="00B21755" w:rsidP="00146321">
      <w:pPr>
        <w:pStyle w:val="aff2"/>
        <w:numPr>
          <w:ilvl w:val="0"/>
          <w:numId w:val="14"/>
        </w:numPr>
        <w:ind w:firstLineChars="0"/>
      </w:pPr>
      <w:r>
        <w:rPr>
          <w:rFonts w:hint="eastAsia"/>
        </w:rPr>
        <w:t>保证金余额：展示保证金最新余额，单位为万元，精确到小数点后两位；</w:t>
      </w:r>
    </w:p>
    <w:p w14:paraId="45A62545" w14:textId="3F52A9E1" w:rsidR="00B21755" w:rsidRDefault="00B21755" w:rsidP="00146321">
      <w:pPr>
        <w:pStyle w:val="aff2"/>
        <w:numPr>
          <w:ilvl w:val="0"/>
          <w:numId w:val="14"/>
        </w:numPr>
        <w:ind w:firstLineChars="0"/>
      </w:pPr>
      <w:r>
        <w:rPr>
          <w:rFonts w:hint="eastAsia"/>
        </w:rPr>
        <w:t>补缴</w:t>
      </w:r>
      <w:r>
        <w:t>/动用/返还：点击则跳转至对应页面</w:t>
      </w:r>
    </w:p>
    <w:p w14:paraId="11F09ADE" w14:textId="18DDC06C" w:rsidR="00B21755" w:rsidRDefault="00B21755" w:rsidP="00146321">
      <w:pPr>
        <w:pStyle w:val="aff2"/>
        <w:numPr>
          <w:ilvl w:val="0"/>
          <w:numId w:val="14"/>
        </w:numPr>
        <w:ind w:firstLineChars="0"/>
      </w:pPr>
      <w:r>
        <w:rPr>
          <w:rFonts w:hint="eastAsia"/>
        </w:rPr>
        <w:t>应缴保证金：展示项目应缴保证金金额，单位为万元，精确到小数点后两位</w:t>
      </w:r>
    </w:p>
    <w:p w14:paraId="3C95B6B1" w14:textId="39DAC1F7" w:rsidR="00B21755" w:rsidRDefault="00B21755" w:rsidP="00146321">
      <w:pPr>
        <w:pStyle w:val="aff2"/>
        <w:numPr>
          <w:ilvl w:val="0"/>
          <w:numId w:val="14"/>
        </w:numPr>
        <w:ind w:firstLineChars="0"/>
      </w:pPr>
      <w:r>
        <w:rPr>
          <w:rFonts w:hint="eastAsia"/>
        </w:rPr>
        <w:t>实缴保证金：展示项目实缴保证金金额，单位为万元，精确到小数点后两位</w:t>
      </w:r>
      <w:r>
        <w:t>；</w:t>
      </w:r>
    </w:p>
    <w:p w14:paraId="184FF0E8" w14:textId="02889ADA" w:rsidR="00B21755" w:rsidRDefault="00B21755" w:rsidP="00146321">
      <w:pPr>
        <w:pStyle w:val="aff2"/>
        <w:numPr>
          <w:ilvl w:val="0"/>
          <w:numId w:val="13"/>
        </w:numPr>
        <w:ind w:firstLineChars="0"/>
      </w:pPr>
      <w:r>
        <w:rPr>
          <w:rFonts w:hint="eastAsia"/>
        </w:rPr>
        <w:t>列表：</w:t>
      </w:r>
    </w:p>
    <w:p w14:paraId="74FA4460" w14:textId="0C119836" w:rsidR="00B21755" w:rsidRDefault="00B21755" w:rsidP="00146321">
      <w:pPr>
        <w:pStyle w:val="aff2"/>
        <w:numPr>
          <w:ilvl w:val="0"/>
          <w:numId w:val="15"/>
        </w:numPr>
        <w:ind w:firstLineChars="0"/>
      </w:pPr>
      <w:r>
        <w:rPr>
          <w:rFonts w:hint="eastAsia"/>
        </w:rPr>
        <w:t>列表包括时间、操作类型、</w:t>
      </w:r>
      <w:proofErr w:type="gramStart"/>
      <w:r>
        <w:rPr>
          <w:rFonts w:hint="eastAsia"/>
        </w:rPr>
        <w:t>缴支金额</w:t>
      </w:r>
      <w:proofErr w:type="gramEnd"/>
      <w:r>
        <w:rPr>
          <w:rFonts w:hint="eastAsia"/>
        </w:rPr>
        <w:t>、操作，默认按照时间倒序排序，每页显示</w:t>
      </w:r>
      <w:r>
        <w:t>5条；</w:t>
      </w:r>
    </w:p>
    <w:p w14:paraId="401DFDE7" w14:textId="5C4F7272" w:rsidR="00B21755" w:rsidRDefault="00B21755" w:rsidP="00146321">
      <w:pPr>
        <w:pStyle w:val="aff2"/>
        <w:numPr>
          <w:ilvl w:val="0"/>
          <w:numId w:val="15"/>
        </w:numPr>
        <w:ind w:firstLineChars="0"/>
      </w:pPr>
      <w:r>
        <w:rPr>
          <w:rFonts w:hint="eastAsia"/>
        </w:rPr>
        <w:t>操作类型：</w:t>
      </w:r>
      <w:proofErr w:type="gramStart"/>
      <w:r>
        <w:rPr>
          <w:rFonts w:hint="eastAsia"/>
        </w:rPr>
        <w:t>展示缴支的</w:t>
      </w:r>
      <w:proofErr w:type="gramEnd"/>
      <w:r>
        <w:rPr>
          <w:rFonts w:hint="eastAsia"/>
        </w:rPr>
        <w:t>操作类型，包括缴纳、动用、补缴、返还；</w:t>
      </w:r>
    </w:p>
    <w:p w14:paraId="59A25777" w14:textId="678638DA" w:rsidR="00B21755" w:rsidRDefault="00B21755" w:rsidP="00146321">
      <w:pPr>
        <w:pStyle w:val="aff2"/>
        <w:numPr>
          <w:ilvl w:val="0"/>
          <w:numId w:val="15"/>
        </w:numPr>
        <w:ind w:firstLineChars="0"/>
      </w:pPr>
      <w:r>
        <w:rPr>
          <w:rFonts w:hint="eastAsia"/>
        </w:rPr>
        <w:t>金额（万元）：</w:t>
      </w:r>
      <w:proofErr w:type="gramStart"/>
      <w:r>
        <w:rPr>
          <w:rFonts w:hint="eastAsia"/>
        </w:rPr>
        <w:t>展示缴支的</w:t>
      </w:r>
      <w:proofErr w:type="gramEnd"/>
      <w:r>
        <w:rPr>
          <w:rFonts w:hint="eastAsia"/>
        </w:rPr>
        <w:t>金额，单位为万元，精确至小数点后两位；</w:t>
      </w:r>
    </w:p>
    <w:p w14:paraId="4402542F" w14:textId="6EE66ED4" w:rsidR="00B21755" w:rsidRDefault="00B21755" w:rsidP="00146321">
      <w:pPr>
        <w:pStyle w:val="aff2"/>
        <w:numPr>
          <w:ilvl w:val="0"/>
          <w:numId w:val="15"/>
        </w:numPr>
        <w:ind w:firstLineChars="0"/>
      </w:pPr>
      <w:r>
        <w:rPr>
          <w:rFonts w:hint="eastAsia"/>
        </w:rPr>
        <w:t>操作：修改按钮，点击则进入修改页面；详情按钮，点击则进入详情页面；缴纳记录无删除按钮；</w:t>
      </w:r>
    </w:p>
    <w:p w14:paraId="286474C1" w14:textId="77777777" w:rsidR="00B21755" w:rsidRDefault="00B21755" w:rsidP="00146321">
      <w:pPr>
        <w:pStyle w:val="aff2"/>
        <w:numPr>
          <w:ilvl w:val="0"/>
          <w:numId w:val="15"/>
        </w:numPr>
        <w:ind w:firstLineChars="0"/>
      </w:pPr>
      <w:r>
        <w:rPr>
          <w:rFonts w:hint="eastAsia"/>
        </w:rPr>
        <w:t>注意：仅市级及以上区域权限账号提供删除按钮，市级以下不提供。返还记录删除后状态变更为已缴纳，。</w:t>
      </w:r>
    </w:p>
    <w:p w14:paraId="30DFD63F" w14:textId="77777777" w:rsidR="00B21755" w:rsidRDefault="00B21755" w:rsidP="00146321">
      <w:pPr>
        <w:pStyle w:val="aff2"/>
        <w:numPr>
          <w:ilvl w:val="0"/>
          <w:numId w:val="15"/>
        </w:numPr>
        <w:ind w:firstLineChars="0"/>
      </w:pPr>
      <w:r>
        <w:rPr>
          <w:rFonts w:hint="eastAsia"/>
        </w:rPr>
        <w:lastRenderedPageBreak/>
        <w:t>添加了返还后，点击支出</w:t>
      </w:r>
      <w:r>
        <w:t>/补缴/返还时提示：当前保证金状态为已返还，无法添加流水；</w:t>
      </w:r>
    </w:p>
    <w:p w14:paraId="4DA9552B" w14:textId="1936BF0B" w:rsidR="00B21755" w:rsidRDefault="00B21755" w:rsidP="00146321">
      <w:pPr>
        <w:pStyle w:val="aff2"/>
        <w:numPr>
          <w:ilvl w:val="0"/>
          <w:numId w:val="15"/>
        </w:numPr>
        <w:ind w:firstLineChars="0"/>
      </w:pPr>
      <w:r>
        <w:rPr>
          <w:rFonts w:hint="eastAsia"/>
        </w:rPr>
        <w:t>当余额大于或等于应缴金额，点击补缴时提示：当前保证金已足额缴纳，无需补缴；</w:t>
      </w:r>
    </w:p>
    <w:p w14:paraId="644BBE91" w14:textId="4686E42E" w:rsidR="00B21755" w:rsidRDefault="00B21755" w:rsidP="00B21755">
      <w:pPr>
        <w:pStyle w:val="4"/>
      </w:pPr>
      <w:r>
        <w:rPr>
          <w:rFonts w:hint="eastAsia"/>
        </w:rPr>
        <w:t>缴存</w:t>
      </w:r>
    </w:p>
    <w:p w14:paraId="3FEC86DD" w14:textId="25E9E019" w:rsidR="00B21755" w:rsidRDefault="00B21755" w:rsidP="00146321">
      <w:pPr>
        <w:pStyle w:val="aff2"/>
        <w:numPr>
          <w:ilvl w:val="0"/>
          <w:numId w:val="16"/>
        </w:numPr>
        <w:ind w:firstLineChars="0"/>
      </w:pPr>
      <w:r>
        <w:rPr>
          <w:rFonts w:hint="eastAsia"/>
        </w:rPr>
        <w:t>修改</w:t>
      </w:r>
    </w:p>
    <w:p w14:paraId="1846E751" w14:textId="26ACF478" w:rsidR="00B21755" w:rsidRDefault="00B21755" w:rsidP="00B21755">
      <w:r>
        <w:rPr>
          <w:noProof/>
        </w:rPr>
        <w:drawing>
          <wp:inline distT="0" distB="0" distL="0" distR="0" wp14:anchorId="542B6FFE" wp14:editId="6CDEE4C1">
            <wp:extent cx="3555415" cy="3318387"/>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8902" cy="3340308"/>
                    </a:xfrm>
                    <a:prstGeom prst="rect">
                      <a:avLst/>
                    </a:prstGeom>
                  </pic:spPr>
                </pic:pic>
              </a:graphicData>
            </a:graphic>
          </wp:inline>
        </w:drawing>
      </w:r>
    </w:p>
    <w:p w14:paraId="06E0CE5F" w14:textId="26F2475B" w:rsidR="00B21755" w:rsidRDefault="00B21755" w:rsidP="00146321">
      <w:pPr>
        <w:pStyle w:val="aff2"/>
        <w:numPr>
          <w:ilvl w:val="0"/>
          <w:numId w:val="17"/>
        </w:numPr>
        <w:ind w:firstLineChars="0"/>
      </w:pPr>
      <w:r>
        <w:rPr>
          <w:rFonts w:hint="eastAsia"/>
        </w:rPr>
        <w:t>不可修改项：项目名称、缴纳方式、缴纳银行、缴纳账号、应缴金额；</w:t>
      </w:r>
    </w:p>
    <w:p w14:paraId="7959C217" w14:textId="37A836BD" w:rsidR="00B21755" w:rsidRDefault="00B21755" w:rsidP="00146321">
      <w:pPr>
        <w:pStyle w:val="aff2"/>
        <w:numPr>
          <w:ilvl w:val="0"/>
          <w:numId w:val="17"/>
        </w:numPr>
        <w:ind w:firstLineChars="0"/>
      </w:pPr>
      <w:r>
        <w:rPr>
          <w:rFonts w:hint="eastAsia"/>
        </w:rPr>
        <w:t>必</w:t>
      </w:r>
      <w:proofErr w:type="gramStart"/>
      <w:r>
        <w:rPr>
          <w:rFonts w:hint="eastAsia"/>
        </w:rPr>
        <w:t>填修改项</w:t>
      </w:r>
      <w:proofErr w:type="gramEnd"/>
      <w:r>
        <w:rPr>
          <w:rFonts w:hint="eastAsia"/>
        </w:rPr>
        <w:t>：缴纳日期、缴纳单位、实缴金额；</w:t>
      </w:r>
    </w:p>
    <w:p w14:paraId="7AD1E866" w14:textId="4B48D1D7" w:rsidR="00B21755" w:rsidRDefault="00B21755" w:rsidP="00146321">
      <w:pPr>
        <w:pStyle w:val="aff2"/>
        <w:numPr>
          <w:ilvl w:val="0"/>
          <w:numId w:val="17"/>
        </w:numPr>
        <w:ind w:firstLineChars="0"/>
      </w:pPr>
      <w:r>
        <w:rPr>
          <w:rFonts w:hint="eastAsia"/>
        </w:rPr>
        <w:t>缴纳凭证可删除可上传，文件要求格式为</w:t>
      </w:r>
      <w:r>
        <w:t>JPG、PNG，图片大小不超过2M；</w:t>
      </w:r>
    </w:p>
    <w:p w14:paraId="0CCE3EB3" w14:textId="3DFAC1E4" w:rsidR="00B21755" w:rsidRDefault="00B21755" w:rsidP="00146321">
      <w:pPr>
        <w:pStyle w:val="aff2"/>
        <w:numPr>
          <w:ilvl w:val="0"/>
          <w:numId w:val="16"/>
        </w:numPr>
        <w:ind w:firstLineChars="0"/>
      </w:pPr>
      <w:r>
        <w:rPr>
          <w:rFonts w:hint="eastAsia"/>
        </w:rPr>
        <w:t>详情</w:t>
      </w:r>
    </w:p>
    <w:p w14:paraId="57ED1261" w14:textId="2529DE24" w:rsidR="00B21755" w:rsidRDefault="00B21755" w:rsidP="00B21755">
      <w:r>
        <w:rPr>
          <w:noProof/>
        </w:rPr>
        <w:drawing>
          <wp:inline distT="0" distB="0" distL="0" distR="0" wp14:anchorId="523BDF39" wp14:editId="799AA020">
            <wp:extent cx="3176887" cy="246298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2810" cy="2490830"/>
                    </a:xfrm>
                    <a:prstGeom prst="rect">
                      <a:avLst/>
                    </a:prstGeom>
                  </pic:spPr>
                </pic:pic>
              </a:graphicData>
            </a:graphic>
          </wp:inline>
        </w:drawing>
      </w:r>
    </w:p>
    <w:p w14:paraId="1637075E" w14:textId="3809D051" w:rsidR="00B21755" w:rsidRDefault="00B21755" w:rsidP="00146321">
      <w:pPr>
        <w:pStyle w:val="aff2"/>
        <w:numPr>
          <w:ilvl w:val="0"/>
          <w:numId w:val="18"/>
        </w:numPr>
        <w:ind w:firstLineChars="0"/>
      </w:pPr>
      <w:proofErr w:type="gramStart"/>
      <w:r>
        <w:rPr>
          <w:rFonts w:hint="eastAsia"/>
        </w:rPr>
        <w:lastRenderedPageBreak/>
        <w:t>弹窗展示</w:t>
      </w:r>
      <w:proofErr w:type="gramEnd"/>
      <w:r>
        <w:rPr>
          <w:rFonts w:hint="eastAsia"/>
        </w:rPr>
        <w:t>项目名称、保证金缴纳方式、缴纳单位、缴纳日期、缴纳银行、缴纳账号、应缴金额、实缴金额、缴纳原因、缴纳凭证；</w:t>
      </w:r>
    </w:p>
    <w:p w14:paraId="2D1451A7" w14:textId="63E85E42" w:rsidR="00B21755" w:rsidRDefault="00B21755" w:rsidP="00146321">
      <w:pPr>
        <w:pStyle w:val="aff2"/>
        <w:numPr>
          <w:ilvl w:val="0"/>
          <w:numId w:val="18"/>
        </w:numPr>
        <w:ind w:firstLineChars="0"/>
      </w:pPr>
      <w:r>
        <w:rPr>
          <w:rFonts w:hint="eastAsia"/>
        </w:rPr>
        <w:t>缴纳凭证展示缩略图，并可点击查看大图；</w:t>
      </w:r>
    </w:p>
    <w:p w14:paraId="0DE2E478" w14:textId="2EF460D2" w:rsidR="00B21755" w:rsidRDefault="00B21755" w:rsidP="00B21755">
      <w:pPr>
        <w:pStyle w:val="4"/>
      </w:pPr>
      <w:r>
        <w:rPr>
          <w:rFonts w:hint="eastAsia"/>
        </w:rPr>
        <w:t>补缴</w:t>
      </w:r>
    </w:p>
    <w:p w14:paraId="1EA6981B" w14:textId="3BFDD99F" w:rsidR="00B21755" w:rsidRDefault="00B21755" w:rsidP="00146321">
      <w:pPr>
        <w:pStyle w:val="aff2"/>
        <w:numPr>
          <w:ilvl w:val="0"/>
          <w:numId w:val="19"/>
        </w:numPr>
        <w:ind w:firstLineChars="0"/>
      </w:pPr>
      <w:r>
        <w:rPr>
          <w:rFonts w:hint="eastAsia"/>
        </w:rPr>
        <w:t>添加：</w:t>
      </w:r>
    </w:p>
    <w:p w14:paraId="1492751E" w14:textId="17905434" w:rsidR="00B21755" w:rsidRDefault="00B21755" w:rsidP="00B21755">
      <w:r>
        <w:rPr>
          <w:noProof/>
        </w:rPr>
        <w:drawing>
          <wp:inline distT="0" distB="0" distL="0" distR="0" wp14:anchorId="16FAFC60" wp14:editId="7C141811">
            <wp:extent cx="3063184" cy="2160639"/>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8274" cy="2171283"/>
                    </a:xfrm>
                    <a:prstGeom prst="rect">
                      <a:avLst/>
                    </a:prstGeom>
                  </pic:spPr>
                </pic:pic>
              </a:graphicData>
            </a:graphic>
          </wp:inline>
        </w:drawing>
      </w:r>
    </w:p>
    <w:p w14:paraId="7825F901" w14:textId="03CFC788" w:rsidR="00B21755" w:rsidRDefault="00B21755" w:rsidP="00146321">
      <w:pPr>
        <w:pStyle w:val="aff2"/>
        <w:numPr>
          <w:ilvl w:val="0"/>
          <w:numId w:val="20"/>
        </w:numPr>
        <w:ind w:firstLineChars="0"/>
      </w:pPr>
      <w:r>
        <w:rPr>
          <w:rFonts w:hint="eastAsia"/>
        </w:rPr>
        <w:t>补缴日期：必填项，点击启用日历选择控件，最大时间不超过当前日期；</w:t>
      </w:r>
    </w:p>
    <w:p w14:paraId="63CE9A37" w14:textId="552654CB" w:rsidR="00B21755" w:rsidRDefault="00B21755" w:rsidP="00146321">
      <w:pPr>
        <w:pStyle w:val="aff2"/>
        <w:numPr>
          <w:ilvl w:val="0"/>
          <w:numId w:val="20"/>
        </w:numPr>
        <w:ind w:firstLineChars="0"/>
      </w:pPr>
      <w:r>
        <w:rPr>
          <w:rFonts w:hint="eastAsia"/>
        </w:rPr>
        <w:t>应补金额：自动根据应缴金额减去余额计算得出，展示即可；</w:t>
      </w:r>
    </w:p>
    <w:p w14:paraId="07FF1DC1" w14:textId="3A8FC5EA" w:rsidR="00B21755" w:rsidRDefault="00B21755" w:rsidP="00146321">
      <w:pPr>
        <w:pStyle w:val="aff2"/>
        <w:numPr>
          <w:ilvl w:val="0"/>
          <w:numId w:val="20"/>
        </w:numPr>
        <w:ind w:firstLineChars="0"/>
      </w:pPr>
      <w:r>
        <w:rPr>
          <w:rFonts w:hint="eastAsia"/>
        </w:rPr>
        <w:t>实缴金额：必填项，输入框，</w:t>
      </w:r>
      <w:proofErr w:type="gramStart"/>
      <w:r>
        <w:rPr>
          <w:rFonts w:hint="eastAsia"/>
        </w:rPr>
        <w:t>限制仅</w:t>
      </w:r>
      <w:proofErr w:type="gramEnd"/>
      <w:r>
        <w:rPr>
          <w:rFonts w:hint="eastAsia"/>
        </w:rPr>
        <w:t>支持输入金额类数字；</w:t>
      </w:r>
    </w:p>
    <w:p w14:paraId="70332C95" w14:textId="49A155FC" w:rsidR="00B21755" w:rsidRDefault="00B21755" w:rsidP="00146321">
      <w:pPr>
        <w:pStyle w:val="aff2"/>
        <w:numPr>
          <w:ilvl w:val="0"/>
          <w:numId w:val="20"/>
        </w:numPr>
        <w:ind w:firstLineChars="0"/>
      </w:pPr>
      <w:r>
        <w:rPr>
          <w:rFonts w:hint="eastAsia"/>
        </w:rPr>
        <w:t>缴存凭证：非必填项，点击上传文件，上传文件要求格式为</w:t>
      </w:r>
      <w:r>
        <w:t>JPG、PNG，图片大小不超过2M；</w:t>
      </w:r>
    </w:p>
    <w:p w14:paraId="4D6C70C0" w14:textId="29EC35C5" w:rsidR="00B21755" w:rsidRDefault="00B21755" w:rsidP="00146321">
      <w:pPr>
        <w:pStyle w:val="aff2"/>
        <w:numPr>
          <w:ilvl w:val="0"/>
          <w:numId w:val="19"/>
        </w:numPr>
        <w:ind w:firstLineChars="0"/>
      </w:pPr>
      <w:r>
        <w:rPr>
          <w:rFonts w:hint="eastAsia"/>
        </w:rPr>
        <w:t>修改：</w:t>
      </w:r>
    </w:p>
    <w:p w14:paraId="65D78820" w14:textId="1C51A85F" w:rsidR="00B21755" w:rsidRDefault="00B21755" w:rsidP="00B21755">
      <w:r>
        <w:rPr>
          <w:noProof/>
        </w:rPr>
        <w:drawing>
          <wp:inline distT="0" distB="0" distL="0" distR="0" wp14:anchorId="03B4FF7C" wp14:editId="1888DF67">
            <wp:extent cx="3062278" cy="21600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2278" cy="2160000"/>
                    </a:xfrm>
                    <a:prstGeom prst="rect">
                      <a:avLst/>
                    </a:prstGeom>
                  </pic:spPr>
                </pic:pic>
              </a:graphicData>
            </a:graphic>
          </wp:inline>
        </w:drawing>
      </w:r>
    </w:p>
    <w:p w14:paraId="653B8991" w14:textId="250BB103" w:rsidR="00B21755" w:rsidRDefault="00B21755" w:rsidP="00146321">
      <w:pPr>
        <w:pStyle w:val="aff2"/>
        <w:numPr>
          <w:ilvl w:val="0"/>
          <w:numId w:val="21"/>
        </w:numPr>
        <w:ind w:firstLineChars="0"/>
      </w:pPr>
      <w:r>
        <w:rPr>
          <w:rFonts w:hint="eastAsia"/>
        </w:rPr>
        <w:t>不可修改项：应补金额；</w:t>
      </w:r>
    </w:p>
    <w:p w14:paraId="38196E6C" w14:textId="4C9283C0" w:rsidR="00B21755" w:rsidRDefault="00B21755" w:rsidP="00146321">
      <w:pPr>
        <w:pStyle w:val="aff2"/>
        <w:numPr>
          <w:ilvl w:val="0"/>
          <w:numId w:val="21"/>
        </w:numPr>
        <w:ind w:firstLineChars="0"/>
      </w:pPr>
      <w:r>
        <w:rPr>
          <w:rFonts w:hint="eastAsia"/>
        </w:rPr>
        <w:t>必</w:t>
      </w:r>
      <w:proofErr w:type="gramStart"/>
      <w:r>
        <w:rPr>
          <w:rFonts w:hint="eastAsia"/>
        </w:rPr>
        <w:t>填修改项</w:t>
      </w:r>
      <w:proofErr w:type="gramEnd"/>
      <w:r>
        <w:rPr>
          <w:rFonts w:hint="eastAsia"/>
        </w:rPr>
        <w:t>：补缴日期、实缴金额；</w:t>
      </w:r>
    </w:p>
    <w:p w14:paraId="02A36F0A" w14:textId="2BD5376A" w:rsidR="00B21755" w:rsidRDefault="00B21755" w:rsidP="00146321">
      <w:pPr>
        <w:pStyle w:val="aff2"/>
        <w:numPr>
          <w:ilvl w:val="0"/>
          <w:numId w:val="21"/>
        </w:numPr>
        <w:ind w:firstLineChars="0"/>
      </w:pPr>
      <w:r>
        <w:rPr>
          <w:rFonts w:hint="eastAsia"/>
        </w:rPr>
        <w:lastRenderedPageBreak/>
        <w:t>缴存凭证可删除可上传，文件要求格式为</w:t>
      </w:r>
      <w:r>
        <w:t>JPG、PNG，图片大小不超过2M；</w:t>
      </w:r>
    </w:p>
    <w:p w14:paraId="1EBD597C" w14:textId="55EF2478" w:rsidR="00B21755" w:rsidRDefault="00B21755" w:rsidP="00146321">
      <w:pPr>
        <w:pStyle w:val="aff2"/>
        <w:numPr>
          <w:ilvl w:val="0"/>
          <w:numId w:val="19"/>
        </w:numPr>
        <w:ind w:firstLineChars="0"/>
      </w:pPr>
      <w:r>
        <w:rPr>
          <w:rFonts w:hint="eastAsia"/>
        </w:rPr>
        <w:t>详情：</w:t>
      </w:r>
    </w:p>
    <w:p w14:paraId="5256F652" w14:textId="6EC31D4E" w:rsidR="00B21755" w:rsidRDefault="00B21755" w:rsidP="00B21755">
      <w:r>
        <w:rPr>
          <w:noProof/>
        </w:rPr>
        <w:drawing>
          <wp:inline distT="0" distB="0" distL="0" distR="0" wp14:anchorId="4E4819B1" wp14:editId="17AC4AE5">
            <wp:extent cx="3485879" cy="21600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5879" cy="2160000"/>
                    </a:xfrm>
                    <a:prstGeom prst="rect">
                      <a:avLst/>
                    </a:prstGeom>
                  </pic:spPr>
                </pic:pic>
              </a:graphicData>
            </a:graphic>
          </wp:inline>
        </w:drawing>
      </w:r>
    </w:p>
    <w:p w14:paraId="6CBA7B8F" w14:textId="5ECCA4D5" w:rsidR="00B21755" w:rsidRDefault="00B21755" w:rsidP="00146321">
      <w:pPr>
        <w:pStyle w:val="aff2"/>
        <w:numPr>
          <w:ilvl w:val="0"/>
          <w:numId w:val="22"/>
        </w:numPr>
        <w:ind w:firstLineChars="0"/>
      </w:pPr>
      <w:proofErr w:type="gramStart"/>
      <w:r>
        <w:rPr>
          <w:rFonts w:hint="eastAsia"/>
        </w:rPr>
        <w:t>弹窗展示</w:t>
      </w:r>
      <w:proofErr w:type="gramEnd"/>
      <w:r>
        <w:rPr>
          <w:rFonts w:hint="eastAsia"/>
        </w:rPr>
        <w:t>补缴日期、应补金额、实缴金额、缴存凭证；</w:t>
      </w:r>
    </w:p>
    <w:p w14:paraId="09AE63A5" w14:textId="47C1E7B7" w:rsidR="00B21755" w:rsidRDefault="00B21755" w:rsidP="00146321">
      <w:pPr>
        <w:pStyle w:val="aff2"/>
        <w:numPr>
          <w:ilvl w:val="0"/>
          <w:numId w:val="22"/>
        </w:numPr>
        <w:ind w:firstLineChars="0"/>
      </w:pPr>
      <w:r>
        <w:rPr>
          <w:rFonts w:hint="eastAsia"/>
        </w:rPr>
        <w:t>缴存凭证展示缩略图，并可点击查看大图；</w:t>
      </w:r>
    </w:p>
    <w:p w14:paraId="74E33DFB" w14:textId="2D8AF20B" w:rsidR="00B21755" w:rsidRDefault="00B21755" w:rsidP="00B21755">
      <w:pPr>
        <w:pStyle w:val="4"/>
      </w:pPr>
      <w:r>
        <w:rPr>
          <w:rFonts w:hint="eastAsia"/>
        </w:rPr>
        <w:t>动用</w:t>
      </w:r>
    </w:p>
    <w:p w14:paraId="46746D22" w14:textId="682719ED" w:rsidR="00B21755" w:rsidRDefault="00D72535" w:rsidP="00146321">
      <w:pPr>
        <w:pStyle w:val="aff2"/>
        <w:numPr>
          <w:ilvl w:val="0"/>
          <w:numId w:val="23"/>
        </w:numPr>
        <w:ind w:firstLineChars="0"/>
      </w:pPr>
      <w:r>
        <w:rPr>
          <w:rFonts w:hint="eastAsia"/>
        </w:rPr>
        <w:t>添加：</w:t>
      </w:r>
    </w:p>
    <w:p w14:paraId="47BC350C" w14:textId="5FD276FE" w:rsidR="00D72535" w:rsidRDefault="00D72535" w:rsidP="00146321">
      <w:pPr>
        <w:pStyle w:val="aff2"/>
        <w:numPr>
          <w:ilvl w:val="0"/>
          <w:numId w:val="24"/>
        </w:numPr>
        <w:ind w:firstLineChars="0"/>
      </w:pPr>
      <w:r>
        <w:rPr>
          <w:rFonts w:hint="eastAsia"/>
        </w:rPr>
        <w:t>动用日期：必填项，点击启用日历选择控件，最大时间不超过当前日期；</w:t>
      </w:r>
    </w:p>
    <w:p w14:paraId="1A4BF417" w14:textId="282BE7BC" w:rsidR="00D72535" w:rsidRDefault="00D72535" w:rsidP="00146321">
      <w:pPr>
        <w:pStyle w:val="aff2"/>
        <w:numPr>
          <w:ilvl w:val="0"/>
          <w:numId w:val="24"/>
        </w:numPr>
        <w:ind w:firstLineChars="0"/>
      </w:pPr>
      <w:r>
        <w:rPr>
          <w:rFonts w:hint="eastAsia"/>
        </w:rPr>
        <w:t>可动用金额：</w:t>
      </w:r>
      <w:proofErr w:type="gramStart"/>
      <w:r>
        <w:rPr>
          <w:rFonts w:hint="eastAsia"/>
        </w:rPr>
        <w:t>展示余额</w:t>
      </w:r>
      <w:proofErr w:type="gramEnd"/>
      <w:r>
        <w:rPr>
          <w:rFonts w:hint="eastAsia"/>
        </w:rPr>
        <w:t>即可；</w:t>
      </w:r>
    </w:p>
    <w:p w14:paraId="6EDFCAF4" w14:textId="3765DBA2" w:rsidR="00D72535" w:rsidRDefault="00D72535" w:rsidP="00146321">
      <w:pPr>
        <w:pStyle w:val="aff2"/>
        <w:numPr>
          <w:ilvl w:val="0"/>
          <w:numId w:val="24"/>
        </w:numPr>
        <w:ind w:firstLineChars="0"/>
      </w:pPr>
      <w:r>
        <w:rPr>
          <w:rFonts w:hint="eastAsia"/>
        </w:rPr>
        <w:t>动用金额：必填项，输入框，</w:t>
      </w:r>
      <w:proofErr w:type="gramStart"/>
      <w:r>
        <w:rPr>
          <w:rFonts w:hint="eastAsia"/>
        </w:rPr>
        <w:t>限制仅</w:t>
      </w:r>
      <w:proofErr w:type="gramEnd"/>
      <w:r>
        <w:rPr>
          <w:rFonts w:hint="eastAsia"/>
        </w:rPr>
        <w:t>支持输入金额类数字；</w:t>
      </w:r>
    </w:p>
    <w:p w14:paraId="1A79E01D" w14:textId="59A7A281" w:rsidR="00D72535" w:rsidRDefault="00D72535" w:rsidP="00146321">
      <w:pPr>
        <w:pStyle w:val="aff2"/>
        <w:numPr>
          <w:ilvl w:val="0"/>
          <w:numId w:val="24"/>
        </w:numPr>
        <w:ind w:firstLineChars="0"/>
      </w:pPr>
      <w:r>
        <w:rPr>
          <w:rFonts w:hint="eastAsia"/>
        </w:rPr>
        <w:t>动用原因：必填项，输入框，限制</w:t>
      </w:r>
      <w:r>
        <w:t>200字符；</w:t>
      </w:r>
    </w:p>
    <w:p w14:paraId="50977A8C" w14:textId="0F1201BD" w:rsidR="00D72535" w:rsidRDefault="00D72535" w:rsidP="00146321">
      <w:pPr>
        <w:pStyle w:val="aff2"/>
        <w:numPr>
          <w:ilvl w:val="0"/>
          <w:numId w:val="24"/>
        </w:numPr>
        <w:ind w:firstLineChars="0"/>
      </w:pPr>
      <w:r>
        <w:rPr>
          <w:rFonts w:hint="eastAsia"/>
        </w:rPr>
        <w:t>动用凭证：非必填项，点击上传文件，上传文件要求格式为</w:t>
      </w:r>
      <w:r>
        <w:t>JPG、PNG，图片大小不超过2M；</w:t>
      </w:r>
    </w:p>
    <w:p w14:paraId="5E4527AC" w14:textId="40D95F17" w:rsidR="00D72535" w:rsidRDefault="00D72535" w:rsidP="00146321">
      <w:pPr>
        <w:pStyle w:val="aff2"/>
        <w:numPr>
          <w:ilvl w:val="0"/>
          <w:numId w:val="24"/>
        </w:numPr>
        <w:ind w:firstLineChars="0"/>
      </w:pPr>
      <w:r>
        <w:rPr>
          <w:rFonts w:hint="eastAsia"/>
        </w:rPr>
        <w:t>动用方式：默认选择为转账，并展示收款账号栏，为必填项，选择现金时，隐藏收款账号栏；</w:t>
      </w:r>
    </w:p>
    <w:p w14:paraId="3F1A7F3A" w14:textId="6E21CE5E" w:rsidR="00D72535" w:rsidRDefault="00D72535" w:rsidP="00146321">
      <w:pPr>
        <w:pStyle w:val="aff2"/>
        <w:numPr>
          <w:ilvl w:val="0"/>
          <w:numId w:val="24"/>
        </w:numPr>
        <w:ind w:firstLineChars="0"/>
      </w:pPr>
      <w:r>
        <w:rPr>
          <w:rFonts w:hint="eastAsia"/>
        </w:rPr>
        <w:t>收款账号：选项包括工资专</w:t>
      </w:r>
      <w:proofErr w:type="gramStart"/>
      <w:r>
        <w:rPr>
          <w:rFonts w:hint="eastAsia"/>
        </w:rPr>
        <w:t>户及其</w:t>
      </w:r>
      <w:proofErr w:type="gramEnd"/>
      <w:r>
        <w:rPr>
          <w:rFonts w:hint="eastAsia"/>
        </w:rPr>
        <w:t>他账号，选择工资专户则保存后</w:t>
      </w:r>
      <w:proofErr w:type="gramStart"/>
      <w:r>
        <w:rPr>
          <w:rFonts w:hint="eastAsia"/>
        </w:rPr>
        <w:t>需展示</w:t>
      </w:r>
      <w:proofErr w:type="gramEnd"/>
      <w:r>
        <w:rPr>
          <w:rFonts w:hint="eastAsia"/>
        </w:rPr>
        <w:t>该项目的工资专户（如无则显示为空）；选择其他账号时，需填写账号；</w:t>
      </w:r>
    </w:p>
    <w:p w14:paraId="663A0FE4" w14:textId="5796F7BB" w:rsidR="00D72535" w:rsidRDefault="00D72535" w:rsidP="00146321">
      <w:pPr>
        <w:pStyle w:val="aff2"/>
        <w:numPr>
          <w:ilvl w:val="0"/>
          <w:numId w:val="23"/>
        </w:numPr>
        <w:ind w:firstLineChars="0"/>
      </w:pPr>
      <w:r>
        <w:rPr>
          <w:rFonts w:hint="eastAsia"/>
        </w:rPr>
        <w:t>修改：</w:t>
      </w:r>
    </w:p>
    <w:p w14:paraId="68E8F6F7" w14:textId="4488B610" w:rsidR="00D72535" w:rsidRDefault="00D72535" w:rsidP="00146321">
      <w:pPr>
        <w:pStyle w:val="aff2"/>
        <w:numPr>
          <w:ilvl w:val="0"/>
          <w:numId w:val="25"/>
        </w:numPr>
        <w:ind w:firstLineChars="0"/>
      </w:pPr>
      <w:r>
        <w:rPr>
          <w:rFonts w:hint="eastAsia"/>
        </w:rPr>
        <w:t>不可修改项：可动用金额；</w:t>
      </w:r>
    </w:p>
    <w:p w14:paraId="4C575771" w14:textId="378CFBD6" w:rsidR="00D72535" w:rsidRDefault="00D72535" w:rsidP="00146321">
      <w:pPr>
        <w:pStyle w:val="aff2"/>
        <w:numPr>
          <w:ilvl w:val="0"/>
          <w:numId w:val="25"/>
        </w:numPr>
        <w:ind w:firstLineChars="0"/>
      </w:pPr>
      <w:r>
        <w:rPr>
          <w:rFonts w:hint="eastAsia"/>
        </w:rPr>
        <w:t>必</w:t>
      </w:r>
      <w:proofErr w:type="gramStart"/>
      <w:r>
        <w:rPr>
          <w:rFonts w:hint="eastAsia"/>
        </w:rPr>
        <w:t>填修改项</w:t>
      </w:r>
      <w:proofErr w:type="gramEnd"/>
      <w:r>
        <w:rPr>
          <w:rFonts w:hint="eastAsia"/>
        </w:rPr>
        <w:t>：动用日期、动用金额、动用原因；</w:t>
      </w:r>
    </w:p>
    <w:p w14:paraId="55AAA590" w14:textId="55EA5809" w:rsidR="00D72535" w:rsidRDefault="00D72535" w:rsidP="00146321">
      <w:pPr>
        <w:pStyle w:val="aff2"/>
        <w:numPr>
          <w:ilvl w:val="0"/>
          <w:numId w:val="25"/>
        </w:numPr>
        <w:ind w:firstLineChars="0"/>
      </w:pPr>
      <w:r>
        <w:rPr>
          <w:rFonts w:hint="eastAsia"/>
        </w:rPr>
        <w:t>动用凭证可删除可上传，文件要求格式为</w:t>
      </w:r>
      <w:r>
        <w:t>JPG、PNG，图片大小不超过2M；</w:t>
      </w:r>
    </w:p>
    <w:p w14:paraId="5749A28A" w14:textId="3216F6B7" w:rsidR="00D72535" w:rsidRDefault="00D72535" w:rsidP="00146321">
      <w:pPr>
        <w:pStyle w:val="aff2"/>
        <w:numPr>
          <w:ilvl w:val="0"/>
          <w:numId w:val="23"/>
        </w:numPr>
        <w:ind w:firstLineChars="0"/>
      </w:pPr>
      <w:r>
        <w:rPr>
          <w:rFonts w:hint="eastAsia"/>
        </w:rPr>
        <w:t>详情：</w:t>
      </w:r>
    </w:p>
    <w:p w14:paraId="3EED5F93" w14:textId="2C8511E1" w:rsidR="00D72535" w:rsidRDefault="00D72535" w:rsidP="00146321">
      <w:pPr>
        <w:pStyle w:val="aff2"/>
        <w:numPr>
          <w:ilvl w:val="0"/>
          <w:numId w:val="26"/>
        </w:numPr>
        <w:ind w:firstLineChars="0"/>
      </w:pPr>
      <w:proofErr w:type="gramStart"/>
      <w:r>
        <w:rPr>
          <w:rFonts w:hint="eastAsia"/>
        </w:rPr>
        <w:lastRenderedPageBreak/>
        <w:t>弹窗展示</w:t>
      </w:r>
      <w:proofErr w:type="gramEnd"/>
      <w:r>
        <w:rPr>
          <w:rFonts w:hint="eastAsia"/>
        </w:rPr>
        <w:t>动用日期、可动用金额、动用金额、动用原因、动用凭证；</w:t>
      </w:r>
    </w:p>
    <w:p w14:paraId="35E130F1" w14:textId="0DCE7C44" w:rsidR="00D72535" w:rsidRDefault="00D72535" w:rsidP="00146321">
      <w:pPr>
        <w:pStyle w:val="aff2"/>
        <w:numPr>
          <w:ilvl w:val="0"/>
          <w:numId w:val="26"/>
        </w:numPr>
        <w:ind w:firstLineChars="0"/>
      </w:pPr>
      <w:r>
        <w:rPr>
          <w:rFonts w:hint="eastAsia"/>
        </w:rPr>
        <w:t>动用凭证展示缩略图，并可点击查看大图；</w:t>
      </w:r>
    </w:p>
    <w:p w14:paraId="4581F0C7" w14:textId="627AE474" w:rsidR="00D72535" w:rsidRDefault="00D72535" w:rsidP="00D72535">
      <w:pPr>
        <w:pStyle w:val="4"/>
      </w:pPr>
      <w:r>
        <w:rPr>
          <w:rFonts w:hint="eastAsia"/>
        </w:rPr>
        <w:t>返还</w:t>
      </w:r>
    </w:p>
    <w:p w14:paraId="1F9B1FF1" w14:textId="033EE6B7" w:rsidR="00D72535" w:rsidRDefault="00D72535" w:rsidP="00146321">
      <w:pPr>
        <w:pStyle w:val="aff2"/>
        <w:numPr>
          <w:ilvl w:val="0"/>
          <w:numId w:val="27"/>
        </w:numPr>
        <w:ind w:firstLineChars="0"/>
      </w:pPr>
      <w:r>
        <w:rPr>
          <w:rFonts w:hint="eastAsia"/>
        </w:rPr>
        <w:t>添加：</w:t>
      </w:r>
    </w:p>
    <w:p w14:paraId="1F25A39E" w14:textId="5304AD9D" w:rsidR="00D72535" w:rsidRDefault="00D72535" w:rsidP="00D72535">
      <w:r>
        <w:rPr>
          <w:noProof/>
        </w:rPr>
        <w:drawing>
          <wp:inline distT="0" distB="0" distL="0" distR="0" wp14:anchorId="7E0698BF" wp14:editId="3DF17EA0">
            <wp:extent cx="2163864" cy="2160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3864" cy="2160000"/>
                    </a:xfrm>
                    <a:prstGeom prst="rect">
                      <a:avLst/>
                    </a:prstGeom>
                  </pic:spPr>
                </pic:pic>
              </a:graphicData>
            </a:graphic>
          </wp:inline>
        </w:drawing>
      </w:r>
    </w:p>
    <w:p w14:paraId="08A401CC" w14:textId="17F77A5D" w:rsidR="00D72535" w:rsidRDefault="00D72535" w:rsidP="00146321">
      <w:pPr>
        <w:pStyle w:val="aff2"/>
        <w:numPr>
          <w:ilvl w:val="0"/>
          <w:numId w:val="28"/>
        </w:numPr>
        <w:ind w:firstLineChars="0"/>
      </w:pPr>
      <w:r>
        <w:rPr>
          <w:rFonts w:hint="eastAsia"/>
        </w:rPr>
        <w:t>返还日期：必填项，点击启用日历选择控件，最大时间不超过当前日期；</w:t>
      </w:r>
    </w:p>
    <w:p w14:paraId="16E59D45" w14:textId="0C1E066C" w:rsidR="00D72535" w:rsidRDefault="00D72535" w:rsidP="00146321">
      <w:pPr>
        <w:pStyle w:val="aff2"/>
        <w:numPr>
          <w:ilvl w:val="0"/>
          <w:numId w:val="28"/>
        </w:numPr>
        <w:ind w:firstLineChars="0"/>
      </w:pPr>
      <w:r>
        <w:rPr>
          <w:rFonts w:hint="eastAsia"/>
        </w:rPr>
        <w:t>可返金额：</w:t>
      </w:r>
      <w:proofErr w:type="gramStart"/>
      <w:r>
        <w:rPr>
          <w:rFonts w:hint="eastAsia"/>
        </w:rPr>
        <w:t>展示余额</w:t>
      </w:r>
      <w:proofErr w:type="gramEnd"/>
      <w:r>
        <w:rPr>
          <w:rFonts w:hint="eastAsia"/>
        </w:rPr>
        <w:t>即可；</w:t>
      </w:r>
    </w:p>
    <w:p w14:paraId="01CF0F5A" w14:textId="30FAEA6A" w:rsidR="00D72535" w:rsidRDefault="00D72535" w:rsidP="00146321">
      <w:pPr>
        <w:pStyle w:val="aff2"/>
        <w:numPr>
          <w:ilvl w:val="0"/>
          <w:numId w:val="28"/>
        </w:numPr>
        <w:ind w:firstLineChars="0"/>
      </w:pPr>
      <w:r>
        <w:rPr>
          <w:rFonts w:hint="eastAsia"/>
        </w:rPr>
        <w:t>返还金额：必填项，输入框，</w:t>
      </w:r>
      <w:proofErr w:type="gramStart"/>
      <w:r>
        <w:rPr>
          <w:rFonts w:hint="eastAsia"/>
        </w:rPr>
        <w:t>限制仅</w:t>
      </w:r>
      <w:proofErr w:type="gramEnd"/>
      <w:r>
        <w:rPr>
          <w:rFonts w:hint="eastAsia"/>
        </w:rPr>
        <w:t>支持输入金额类数字；</w:t>
      </w:r>
      <w:r w:rsidRPr="00D72535">
        <w:rPr>
          <w:rFonts w:hint="eastAsia"/>
          <w:strike/>
          <w:color w:val="FF0000"/>
        </w:rPr>
        <w:t>利息为非必填项，不计入统计</w:t>
      </w:r>
      <w:r w:rsidRPr="00E87725">
        <w:rPr>
          <w:rFonts w:hint="eastAsia"/>
          <w:color w:val="FF0000"/>
        </w:rPr>
        <w:t>（利息已删除）</w:t>
      </w:r>
      <w:r>
        <w:rPr>
          <w:rFonts w:hint="eastAsia"/>
        </w:rPr>
        <w:t>。</w:t>
      </w:r>
    </w:p>
    <w:p w14:paraId="7F8C9468" w14:textId="68664E70" w:rsidR="00D72535" w:rsidRDefault="00D72535" w:rsidP="00146321">
      <w:pPr>
        <w:pStyle w:val="aff2"/>
        <w:numPr>
          <w:ilvl w:val="0"/>
          <w:numId w:val="28"/>
        </w:numPr>
        <w:ind w:firstLineChars="0"/>
      </w:pPr>
      <w:r>
        <w:rPr>
          <w:rFonts w:hint="eastAsia"/>
        </w:rPr>
        <w:t>返还方式：默认选择为转账，并展示收款账号栏，为必填项，选择现金时，隐藏收款账号栏；</w:t>
      </w:r>
    </w:p>
    <w:p w14:paraId="4F265A23" w14:textId="37DC1C7E" w:rsidR="00D72535" w:rsidRDefault="00D72535" w:rsidP="00146321">
      <w:pPr>
        <w:pStyle w:val="aff2"/>
        <w:numPr>
          <w:ilvl w:val="0"/>
          <w:numId w:val="28"/>
        </w:numPr>
        <w:ind w:firstLineChars="0"/>
      </w:pPr>
      <w:r>
        <w:rPr>
          <w:rFonts w:hint="eastAsia"/>
        </w:rPr>
        <w:t>备注：非必填项，输入框，限制</w:t>
      </w:r>
      <w:r>
        <w:t>200字符；</w:t>
      </w:r>
    </w:p>
    <w:p w14:paraId="0D5CC0F7" w14:textId="123DE6A4" w:rsidR="00D72535" w:rsidRDefault="00D72535" w:rsidP="00146321">
      <w:pPr>
        <w:pStyle w:val="aff2"/>
        <w:numPr>
          <w:ilvl w:val="0"/>
          <w:numId w:val="28"/>
        </w:numPr>
        <w:ind w:firstLineChars="0"/>
      </w:pPr>
      <w:r>
        <w:rPr>
          <w:rFonts w:hint="eastAsia"/>
        </w:rPr>
        <w:t>返还凭证：非必填项，点击上传文件，上传文件要求格式为</w:t>
      </w:r>
      <w:r>
        <w:t>JPG、PNG，图片大小不超过2M；</w:t>
      </w:r>
    </w:p>
    <w:p w14:paraId="75853227" w14:textId="6BC5E563" w:rsidR="00D72535" w:rsidRDefault="00D72535" w:rsidP="00146321">
      <w:pPr>
        <w:pStyle w:val="aff2"/>
        <w:numPr>
          <w:ilvl w:val="0"/>
          <w:numId w:val="28"/>
        </w:numPr>
        <w:ind w:firstLineChars="0"/>
      </w:pPr>
      <w:r>
        <w:rPr>
          <w:rFonts w:hint="eastAsia"/>
        </w:rPr>
        <w:t>收款账号：选项包括工资专</w:t>
      </w:r>
      <w:proofErr w:type="gramStart"/>
      <w:r>
        <w:rPr>
          <w:rFonts w:hint="eastAsia"/>
        </w:rPr>
        <w:t>户及其</w:t>
      </w:r>
      <w:proofErr w:type="gramEnd"/>
      <w:r>
        <w:rPr>
          <w:rFonts w:hint="eastAsia"/>
        </w:rPr>
        <w:t>他账号，选择工资专户则保存后</w:t>
      </w:r>
      <w:proofErr w:type="gramStart"/>
      <w:r>
        <w:rPr>
          <w:rFonts w:hint="eastAsia"/>
        </w:rPr>
        <w:t>需展示</w:t>
      </w:r>
      <w:proofErr w:type="gramEnd"/>
      <w:r>
        <w:rPr>
          <w:rFonts w:hint="eastAsia"/>
        </w:rPr>
        <w:t>该项目的工资专户（如无则显示为空）；选择其他账号时，需填写账号；</w:t>
      </w:r>
    </w:p>
    <w:p w14:paraId="76413114" w14:textId="4847A271" w:rsidR="00D72535" w:rsidRDefault="00D72535" w:rsidP="00146321">
      <w:pPr>
        <w:pStyle w:val="aff2"/>
        <w:numPr>
          <w:ilvl w:val="0"/>
          <w:numId w:val="27"/>
        </w:numPr>
        <w:ind w:firstLineChars="0"/>
      </w:pPr>
      <w:r>
        <w:rPr>
          <w:rFonts w:hint="eastAsia"/>
        </w:rPr>
        <w:t>修改：</w:t>
      </w:r>
    </w:p>
    <w:p w14:paraId="7F2FAA87" w14:textId="7F2D0611" w:rsidR="00D72535" w:rsidRDefault="00D72535" w:rsidP="00D72535">
      <w:r>
        <w:rPr>
          <w:noProof/>
        </w:rPr>
        <w:lastRenderedPageBreak/>
        <w:drawing>
          <wp:inline distT="0" distB="0" distL="0" distR="0" wp14:anchorId="51E9B4D4" wp14:editId="477B1995">
            <wp:extent cx="2163864" cy="2160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3864" cy="2160000"/>
                    </a:xfrm>
                    <a:prstGeom prst="rect">
                      <a:avLst/>
                    </a:prstGeom>
                  </pic:spPr>
                </pic:pic>
              </a:graphicData>
            </a:graphic>
          </wp:inline>
        </w:drawing>
      </w:r>
    </w:p>
    <w:p w14:paraId="70380E81" w14:textId="4A4E37C5" w:rsidR="00D72535" w:rsidRDefault="00D72535" w:rsidP="00146321">
      <w:pPr>
        <w:pStyle w:val="aff2"/>
        <w:numPr>
          <w:ilvl w:val="0"/>
          <w:numId w:val="29"/>
        </w:numPr>
        <w:ind w:firstLineChars="0"/>
      </w:pPr>
      <w:r>
        <w:rPr>
          <w:rFonts w:hint="eastAsia"/>
        </w:rPr>
        <w:t>不可修改项：可返金额；</w:t>
      </w:r>
    </w:p>
    <w:p w14:paraId="319158B6" w14:textId="4A5E92C0" w:rsidR="00D72535" w:rsidRDefault="00D72535" w:rsidP="00146321">
      <w:pPr>
        <w:pStyle w:val="aff2"/>
        <w:numPr>
          <w:ilvl w:val="0"/>
          <w:numId w:val="29"/>
        </w:numPr>
        <w:ind w:firstLineChars="0"/>
      </w:pPr>
      <w:r>
        <w:rPr>
          <w:rFonts w:hint="eastAsia"/>
        </w:rPr>
        <w:t>必</w:t>
      </w:r>
      <w:proofErr w:type="gramStart"/>
      <w:r>
        <w:rPr>
          <w:rFonts w:hint="eastAsia"/>
        </w:rPr>
        <w:t>填修改项</w:t>
      </w:r>
      <w:proofErr w:type="gramEnd"/>
      <w:r>
        <w:rPr>
          <w:rFonts w:hint="eastAsia"/>
        </w:rPr>
        <w:t>：返还日期、返还金额、返还方式；</w:t>
      </w:r>
    </w:p>
    <w:p w14:paraId="7D4EB880" w14:textId="59F5DF7E" w:rsidR="00D72535" w:rsidRDefault="00D72535" w:rsidP="00146321">
      <w:pPr>
        <w:pStyle w:val="aff2"/>
        <w:numPr>
          <w:ilvl w:val="0"/>
          <w:numId w:val="29"/>
        </w:numPr>
        <w:ind w:firstLineChars="0"/>
      </w:pPr>
      <w:r>
        <w:rPr>
          <w:rFonts w:hint="eastAsia"/>
        </w:rPr>
        <w:t>返还凭证可删除可上传，文件要求格式为</w:t>
      </w:r>
      <w:r>
        <w:t>JPG、PNG，图片大小不超过2M；</w:t>
      </w:r>
    </w:p>
    <w:p w14:paraId="0BE4B282" w14:textId="63BE8E89" w:rsidR="00D72535" w:rsidRDefault="00D72535" w:rsidP="00146321">
      <w:pPr>
        <w:pStyle w:val="aff2"/>
        <w:numPr>
          <w:ilvl w:val="0"/>
          <w:numId w:val="27"/>
        </w:numPr>
        <w:ind w:firstLineChars="0"/>
      </w:pPr>
      <w:r>
        <w:rPr>
          <w:rFonts w:hint="eastAsia"/>
        </w:rPr>
        <w:t>详情：</w:t>
      </w:r>
    </w:p>
    <w:p w14:paraId="206F0360" w14:textId="2CE68693" w:rsidR="00D72535" w:rsidRDefault="00D72535" w:rsidP="00D72535">
      <w:r>
        <w:rPr>
          <w:noProof/>
        </w:rPr>
        <w:drawing>
          <wp:inline distT="0" distB="0" distL="0" distR="0" wp14:anchorId="68C416B8" wp14:editId="2273DE0D">
            <wp:extent cx="2175539" cy="216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5539" cy="2160000"/>
                    </a:xfrm>
                    <a:prstGeom prst="rect">
                      <a:avLst/>
                    </a:prstGeom>
                  </pic:spPr>
                </pic:pic>
              </a:graphicData>
            </a:graphic>
          </wp:inline>
        </w:drawing>
      </w:r>
    </w:p>
    <w:p w14:paraId="2E4B3459" w14:textId="7C9D61E7" w:rsidR="00D72535" w:rsidRDefault="00D72535" w:rsidP="00146321">
      <w:pPr>
        <w:pStyle w:val="aff2"/>
        <w:numPr>
          <w:ilvl w:val="0"/>
          <w:numId w:val="30"/>
        </w:numPr>
        <w:ind w:firstLineChars="0"/>
      </w:pPr>
      <w:proofErr w:type="gramStart"/>
      <w:r>
        <w:rPr>
          <w:rFonts w:hint="eastAsia"/>
        </w:rPr>
        <w:t>弹窗展示</w:t>
      </w:r>
      <w:proofErr w:type="gramEnd"/>
      <w:r>
        <w:rPr>
          <w:rFonts w:hint="eastAsia"/>
        </w:rPr>
        <w:t>返还日期、可返金额、返还金额、返还方式、备注、返还凭证；</w:t>
      </w:r>
    </w:p>
    <w:p w14:paraId="22C58AD3" w14:textId="5688F8D8" w:rsidR="00D72535" w:rsidRPr="00D72535" w:rsidRDefault="00D72535" w:rsidP="00146321">
      <w:pPr>
        <w:pStyle w:val="aff2"/>
        <w:numPr>
          <w:ilvl w:val="0"/>
          <w:numId w:val="30"/>
        </w:numPr>
        <w:ind w:firstLineChars="0"/>
      </w:pPr>
      <w:r>
        <w:rPr>
          <w:rFonts w:hint="eastAsia"/>
        </w:rPr>
        <w:t>返还凭证展示缩略图，并可点击查看大图</w:t>
      </w:r>
    </w:p>
    <w:p w14:paraId="18323138" w14:textId="62533B49" w:rsidR="0056153F" w:rsidRPr="0056153F" w:rsidRDefault="0056153F" w:rsidP="0056153F">
      <w:pPr>
        <w:pStyle w:val="3"/>
      </w:pPr>
      <w:bookmarkStart w:id="9" w:name="_Toc25947295"/>
      <w:r>
        <w:rPr>
          <w:rFonts w:hint="eastAsia"/>
        </w:rPr>
        <w:t>查看详情-担保类型</w:t>
      </w:r>
      <w:bookmarkEnd w:id="9"/>
    </w:p>
    <w:p w14:paraId="78133AE9" w14:textId="2770EFD2" w:rsidR="0056153F" w:rsidRPr="0056153F" w:rsidRDefault="00B21755" w:rsidP="0056153F">
      <w:r>
        <w:rPr>
          <w:rFonts w:hint="eastAsia"/>
        </w:rPr>
        <w:t>状态：</w:t>
      </w:r>
      <w:r w:rsidRPr="00B21755">
        <w:rPr>
          <w:rFonts w:hint="eastAsia"/>
        </w:rPr>
        <w:t>保证金状态标志：若缴纳方式为保函</w:t>
      </w:r>
      <w:r w:rsidRPr="00B21755">
        <w:t>/担保/保险，则根据担保生效日以及失效</w:t>
      </w:r>
      <w:proofErr w:type="gramStart"/>
      <w:r w:rsidRPr="00B21755">
        <w:t>日展示</w:t>
      </w:r>
      <w:proofErr w:type="gramEnd"/>
      <w:r w:rsidRPr="00B21755">
        <w:t>最新的状态：担保已生效、担保已失效，样式参照原型；</w:t>
      </w:r>
    </w:p>
    <w:p w14:paraId="5573EFD3" w14:textId="77AF1D64" w:rsidR="008F2E85" w:rsidRDefault="008F2E85" w:rsidP="00A5182C">
      <w:pPr>
        <w:pStyle w:val="2"/>
      </w:pPr>
      <w:bookmarkStart w:id="10" w:name="_Toc25947296"/>
      <w:r>
        <w:rPr>
          <w:rFonts w:hint="eastAsia"/>
        </w:rPr>
        <w:lastRenderedPageBreak/>
        <w:t>保证金设置</w:t>
      </w:r>
      <w:bookmarkEnd w:id="10"/>
    </w:p>
    <w:p w14:paraId="14076B9C" w14:textId="237621A6" w:rsidR="008F2E85" w:rsidRDefault="001963D3" w:rsidP="00E87725">
      <w:pPr>
        <w:pStyle w:val="4"/>
      </w:pPr>
      <w:r>
        <w:rPr>
          <w:rFonts w:hint="eastAsia"/>
        </w:rPr>
        <w:t>银行设置</w:t>
      </w:r>
    </w:p>
    <w:p w14:paraId="05F5A6F7" w14:textId="6D98C6E3" w:rsidR="00E87725" w:rsidRDefault="00E87725" w:rsidP="00E87725">
      <w:r>
        <w:rPr>
          <w:noProof/>
        </w:rPr>
        <w:drawing>
          <wp:inline distT="0" distB="0" distL="0" distR="0" wp14:anchorId="1912E2B6" wp14:editId="03374FF0">
            <wp:extent cx="5943600" cy="35464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6475"/>
                    </a:xfrm>
                    <a:prstGeom prst="rect">
                      <a:avLst/>
                    </a:prstGeom>
                  </pic:spPr>
                </pic:pic>
              </a:graphicData>
            </a:graphic>
          </wp:inline>
        </w:drawing>
      </w:r>
    </w:p>
    <w:p w14:paraId="0C166144" w14:textId="77777777" w:rsidR="00E87725" w:rsidRDefault="00E87725" w:rsidP="00146321">
      <w:pPr>
        <w:pStyle w:val="aff2"/>
        <w:numPr>
          <w:ilvl w:val="0"/>
          <w:numId w:val="3"/>
        </w:numPr>
        <w:ind w:firstLineChars="0"/>
      </w:pPr>
      <w:r>
        <w:rPr>
          <w:rFonts w:hint="eastAsia"/>
        </w:rPr>
        <w:t>基础说明：</w:t>
      </w:r>
    </w:p>
    <w:p w14:paraId="09A24172" w14:textId="55A73E85" w:rsidR="001963D3" w:rsidRDefault="001963D3" w:rsidP="00146321">
      <w:pPr>
        <w:pStyle w:val="aff2"/>
        <w:numPr>
          <w:ilvl w:val="0"/>
          <w:numId w:val="31"/>
        </w:numPr>
        <w:ind w:firstLineChars="0"/>
      </w:pPr>
      <w:r w:rsidRPr="001963D3">
        <w:rPr>
          <w:rFonts w:hint="eastAsia"/>
        </w:rPr>
        <w:t>列表按照区划代码从小到大排序，同一区域聚合；</w:t>
      </w:r>
    </w:p>
    <w:p w14:paraId="1FBCB885" w14:textId="5EFCEE6E" w:rsidR="00E87725" w:rsidRDefault="00756292" w:rsidP="00146321">
      <w:pPr>
        <w:pStyle w:val="aff2"/>
        <w:numPr>
          <w:ilvl w:val="0"/>
          <w:numId w:val="31"/>
        </w:numPr>
        <w:ind w:firstLineChars="0"/>
      </w:pPr>
      <w:r>
        <w:t>同一区域（区/县）同一个银行仅一个账号，同一银行在不同区域（区/县）可以有多个账号，各个区域仅能看到各自的银行及账号</w:t>
      </w:r>
      <w:r>
        <w:rPr>
          <w:rFonts w:hint="eastAsia"/>
        </w:rPr>
        <w:t>，</w:t>
      </w:r>
      <w:r w:rsidR="001963D3">
        <w:rPr>
          <w:rFonts w:hint="eastAsia"/>
        </w:rPr>
        <w:t>任意账号唯一，不可重复</w:t>
      </w:r>
      <w:r>
        <w:rPr>
          <w:rFonts w:hint="eastAsia"/>
        </w:rPr>
        <w:t>；</w:t>
      </w:r>
    </w:p>
    <w:p w14:paraId="14EC4AFF" w14:textId="77777777" w:rsidR="00E87725" w:rsidRDefault="00E87725" w:rsidP="00146321">
      <w:pPr>
        <w:pStyle w:val="aff2"/>
        <w:numPr>
          <w:ilvl w:val="0"/>
          <w:numId w:val="3"/>
        </w:numPr>
        <w:ind w:firstLineChars="0"/>
      </w:pPr>
      <w:r>
        <w:rPr>
          <w:rFonts w:hint="eastAsia"/>
        </w:rPr>
        <w:t>筛选：区域、银行；</w:t>
      </w:r>
    </w:p>
    <w:p w14:paraId="1A746885" w14:textId="77777777" w:rsidR="00E87725" w:rsidRDefault="00E87725" w:rsidP="00146321">
      <w:pPr>
        <w:pStyle w:val="aff2"/>
        <w:numPr>
          <w:ilvl w:val="0"/>
          <w:numId w:val="33"/>
        </w:numPr>
        <w:ind w:firstLineChars="0"/>
      </w:pPr>
      <w:r>
        <w:rPr>
          <w:rFonts w:hint="eastAsia"/>
        </w:rPr>
        <w:t>区域选项包括当前账号区域权限下所有区域；</w:t>
      </w:r>
    </w:p>
    <w:p w14:paraId="124DD39E" w14:textId="4B4468C7" w:rsidR="00E87725" w:rsidRDefault="00E87725" w:rsidP="00146321">
      <w:pPr>
        <w:pStyle w:val="aff2"/>
        <w:numPr>
          <w:ilvl w:val="0"/>
          <w:numId w:val="33"/>
        </w:numPr>
        <w:ind w:firstLineChars="0"/>
      </w:pPr>
      <w:r>
        <w:rPr>
          <w:rFonts w:hint="eastAsia"/>
        </w:rPr>
        <w:t>银行包括字典表所有银行；</w:t>
      </w:r>
    </w:p>
    <w:p w14:paraId="3B4EFDAE" w14:textId="02E85F10" w:rsidR="00E87725" w:rsidRDefault="00E87725" w:rsidP="00146321">
      <w:pPr>
        <w:pStyle w:val="aff2"/>
        <w:numPr>
          <w:ilvl w:val="0"/>
          <w:numId w:val="3"/>
        </w:numPr>
        <w:ind w:firstLineChars="0"/>
      </w:pPr>
      <w:r>
        <w:rPr>
          <w:rFonts w:hint="eastAsia"/>
        </w:rPr>
        <w:t>列表：开户区域、保证金开户银行、保证金账号、缴纳项目数、缴纳总额（万元）、缴纳余额（万元）、操作；</w:t>
      </w:r>
    </w:p>
    <w:p w14:paraId="74091156" w14:textId="5359E910" w:rsidR="00756292" w:rsidRDefault="00756292" w:rsidP="00146321">
      <w:pPr>
        <w:pStyle w:val="aff2"/>
        <w:numPr>
          <w:ilvl w:val="0"/>
          <w:numId w:val="32"/>
        </w:numPr>
        <w:ind w:firstLineChars="0"/>
      </w:pPr>
      <w:r w:rsidRPr="00756292">
        <w:rPr>
          <w:rFonts w:hint="eastAsia"/>
        </w:rPr>
        <w:t>列表内容根据监管账号区域权限展示本级区域及下级区域的保证金银行数据；</w:t>
      </w:r>
    </w:p>
    <w:p w14:paraId="051C9B26" w14:textId="08F09411" w:rsidR="00756292" w:rsidRDefault="00756292" w:rsidP="00146321">
      <w:pPr>
        <w:pStyle w:val="aff2"/>
        <w:numPr>
          <w:ilvl w:val="0"/>
          <w:numId w:val="32"/>
        </w:numPr>
        <w:ind w:firstLineChars="0"/>
      </w:pPr>
      <w:r w:rsidRPr="00756292">
        <w:rPr>
          <w:rFonts w:hint="eastAsia"/>
        </w:rPr>
        <w:t>保证金账号默认脱敏显示</w:t>
      </w:r>
      <w:r>
        <w:rPr>
          <w:rFonts w:hint="eastAsia"/>
        </w:rPr>
        <w:t>，脱敏规则：xxx</w:t>
      </w:r>
      <w:r>
        <w:t>****</w:t>
      </w:r>
      <w:r>
        <w:rPr>
          <w:rFonts w:hint="eastAsia"/>
        </w:rPr>
        <w:t>xxx；</w:t>
      </w:r>
    </w:p>
    <w:p w14:paraId="60AFEC22" w14:textId="4E5D3148" w:rsidR="00756292" w:rsidRDefault="00756292" w:rsidP="00146321">
      <w:pPr>
        <w:pStyle w:val="aff2"/>
        <w:numPr>
          <w:ilvl w:val="0"/>
          <w:numId w:val="32"/>
        </w:numPr>
        <w:ind w:firstLineChars="0"/>
      </w:pPr>
      <w:r w:rsidRPr="00756292">
        <w:rPr>
          <w:rFonts w:hint="eastAsia"/>
        </w:rPr>
        <w:t>操作包括修改及删除，其中有缴纳项目数的缴纳银行</w:t>
      </w:r>
      <w:del w:id="11" w:author="李 文彬" w:date="2019-12-11T18:00:00Z">
        <w:r w:rsidRPr="00756292">
          <w:rPr>
            <w:rFonts w:hint="eastAsia"/>
          </w:rPr>
          <w:delText>无</w:delText>
        </w:r>
      </w:del>
      <w:ins w:id="12" w:author="李 文彬" w:date="2019-12-11T18:00:00Z">
        <w:r w:rsidR="001E2581" w:rsidRPr="001E2581">
          <w:rPr>
            <w:rFonts w:hint="eastAsia"/>
            <w:color w:val="FF0000"/>
            <w:highlight w:val="yellow"/>
          </w:rPr>
          <w:t>不可</w:t>
        </w:r>
      </w:ins>
      <w:r w:rsidR="001E2581" w:rsidRPr="001E2581">
        <w:rPr>
          <w:rFonts w:hint="eastAsia"/>
          <w:color w:val="FF0000"/>
          <w:highlight w:val="yellow"/>
          <w:rPrChange w:id="13" w:author="李 文彬" w:date="2019-12-11T18:00:00Z">
            <w:rPr>
              <w:rFonts w:hint="eastAsia"/>
            </w:rPr>
          </w:rPrChange>
        </w:rPr>
        <w:t>删除</w:t>
      </w:r>
      <w:del w:id="14" w:author="李 文彬" w:date="2019-12-11T18:00:00Z">
        <w:r w:rsidRPr="00756292">
          <w:rPr>
            <w:rFonts w:hint="eastAsia"/>
          </w:rPr>
          <w:delText>按钮，仅提供</w:delText>
        </w:r>
      </w:del>
      <w:ins w:id="15" w:author="李 文彬" w:date="2019-12-11T18:00:00Z">
        <w:r w:rsidR="001E2581" w:rsidRPr="001E2581">
          <w:rPr>
            <w:rFonts w:hint="eastAsia"/>
            <w:color w:val="FF0000"/>
            <w:highlight w:val="yellow"/>
          </w:rPr>
          <w:t>不可</w:t>
        </w:r>
      </w:ins>
      <w:r w:rsidR="001E2581" w:rsidRPr="001E2581">
        <w:rPr>
          <w:rFonts w:hint="eastAsia"/>
          <w:color w:val="FF0000"/>
          <w:highlight w:val="yellow"/>
          <w:rPrChange w:id="16" w:author="李 文彬" w:date="2019-12-11T18:00:00Z">
            <w:rPr>
              <w:rFonts w:hint="eastAsia"/>
            </w:rPr>
          </w:rPrChange>
        </w:rPr>
        <w:t>修改</w:t>
      </w:r>
      <w:del w:id="17" w:author="李 文彬" w:date="2019-12-11T18:00:00Z">
        <w:r w:rsidRPr="00756292">
          <w:rPr>
            <w:rFonts w:hint="eastAsia"/>
          </w:rPr>
          <w:delText>按钮</w:delText>
        </w:r>
      </w:del>
      <w:r w:rsidRPr="00756292">
        <w:rPr>
          <w:rFonts w:hint="eastAsia"/>
        </w:rPr>
        <w:t>；</w:t>
      </w:r>
    </w:p>
    <w:p w14:paraId="64CB7576" w14:textId="16961CD1" w:rsidR="00E87725" w:rsidRDefault="00E87725" w:rsidP="00146321">
      <w:pPr>
        <w:pStyle w:val="aff2"/>
        <w:numPr>
          <w:ilvl w:val="0"/>
          <w:numId w:val="32"/>
        </w:numPr>
        <w:ind w:firstLineChars="0"/>
      </w:pPr>
      <w:r>
        <w:rPr>
          <w:rFonts w:hint="eastAsia"/>
        </w:rPr>
        <w:t>缴纳项目数：</w:t>
      </w:r>
      <w:r w:rsidRPr="00E87725">
        <w:rPr>
          <w:rFonts w:hint="eastAsia"/>
        </w:rPr>
        <w:t>统计添加的保证金数据中缴存银行为该银行的项目数</w:t>
      </w:r>
      <w:r>
        <w:rPr>
          <w:rFonts w:hint="eastAsia"/>
        </w:rPr>
        <w:t>；</w:t>
      </w:r>
    </w:p>
    <w:p w14:paraId="046F85D3" w14:textId="5BC84B39" w:rsidR="00E87725" w:rsidRDefault="00E87725" w:rsidP="00146321">
      <w:pPr>
        <w:pStyle w:val="aff2"/>
        <w:numPr>
          <w:ilvl w:val="0"/>
          <w:numId w:val="32"/>
        </w:numPr>
        <w:ind w:firstLineChars="0"/>
      </w:pPr>
      <w:r>
        <w:rPr>
          <w:rFonts w:hint="eastAsia"/>
        </w:rPr>
        <w:t>缴纳总额：</w:t>
      </w:r>
      <w:r w:rsidRPr="00E87725">
        <w:rPr>
          <w:rFonts w:hint="eastAsia"/>
        </w:rPr>
        <w:t>统计添加的保证金数据中缴存银行为该银行的缴存额之和</w:t>
      </w:r>
      <w:r>
        <w:rPr>
          <w:rFonts w:hint="eastAsia"/>
        </w:rPr>
        <w:t>；</w:t>
      </w:r>
    </w:p>
    <w:p w14:paraId="2DFAAA5E" w14:textId="346DB6A6" w:rsidR="00E87725" w:rsidRDefault="00E87725" w:rsidP="00146321">
      <w:pPr>
        <w:pStyle w:val="aff2"/>
        <w:numPr>
          <w:ilvl w:val="0"/>
          <w:numId w:val="32"/>
        </w:numPr>
        <w:ind w:firstLineChars="0"/>
      </w:pPr>
      <w:r w:rsidRPr="00E87725">
        <w:rPr>
          <w:rFonts w:hint="eastAsia"/>
        </w:rPr>
        <w:lastRenderedPageBreak/>
        <w:t>缴纳余额（万元）：统计添加的保证金数据中缴存银行为该银行的余额之和；</w:t>
      </w:r>
    </w:p>
    <w:p w14:paraId="7004D5F8" w14:textId="15862EA0" w:rsidR="00E87725" w:rsidRDefault="00E87725" w:rsidP="00146321">
      <w:pPr>
        <w:pStyle w:val="aff2"/>
        <w:numPr>
          <w:ilvl w:val="0"/>
          <w:numId w:val="3"/>
        </w:numPr>
        <w:ind w:firstLineChars="0"/>
      </w:pPr>
      <w:r>
        <w:rPr>
          <w:rFonts w:hint="eastAsia"/>
        </w:rPr>
        <w:t>添加</w:t>
      </w:r>
    </w:p>
    <w:p w14:paraId="57B768D8" w14:textId="529608BE" w:rsidR="00E87725" w:rsidRDefault="00E87725" w:rsidP="00E87725">
      <w:r>
        <w:rPr>
          <w:noProof/>
        </w:rPr>
        <w:drawing>
          <wp:inline distT="0" distB="0" distL="0" distR="0" wp14:anchorId="0759DF82" wp14:editId="47372DDE">
            <wp:extent cx="2027077" cy="1440000"/>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7077" cy="1440000"/>
                    </a:xfrm>
                    <a:prstGeom prst="rect">
                      <a:avLst/>
                    </a:prstGeom>
                  </pic:spPr>
                </pic:pic>
              </a:graphicData>
            </a:graphic>
          </wp:inline>
        </w:drawing>
      </w:r>
    </w:p>
    <w:p w14:paraId="60DA3012" w14:textId="1D5B25C0" w:rsidR="00E87725" w:rsidRDefault="00E87725" w:rsidP="00146321">
      <w:pPr>
        <w:pStyle w:val="aff2"/>
        <w:numPr>
          <w:ilvl w:val="0"/>
          <w:numId w:val="34"/>
        </w:numPr>
        <w:ind w:firstLineChars="0"/>
      </w:pPr>
      <w:r w:rsidRPr="00E87725">
        <w:rPr>
          <w:rFonts w:hint="eastAsia"/>
        </w:rPr>
        <w:t>区域选项包括账号权限下所有区县级区域</w:t>
      </w:r>
      <w:r>
        <w:rPr>
          <w:rFonts w:hint="eastAsia"/>
        </w:rPr>
        <w:t>；</w:t>
      </w:r>
    </w:p>
    <w:p w14:paraId="4CC3EE59" w14:textId="60522358" w:rsidR="00E87725" w:rsidRDefault="00E87725" w:rsidP="00146321">
      <w:pPr>
        <w:pStyle w:val="aff2"/>
        <w:numPr>
          <w:ilvl w:val="0"/>
          <w:numId w:val="34"/>
        </w:numPr>
        <w:ind w:firstLineChars="0"/>
      </w:pPr>
      <w:r w:rsidRPr="00E87725">
        <w:rPr>
          <w:rFonts w:hint="eastAsia"/>
        </w:rPr>
        <w:t>银行：必填项，下拉框，选项包括：中国工商银行、中国农业银行、中国银行、中国建设银行、中国邮政储蓄银行、交通银行、招商银行、兴业银行、广发银行、平安银行、上海浦东发展银行、城市商业银行、农村商业银行、湖北银行、汉口银行、兴福村镇银行；</w:t>
      </w:r>
    </w:p>
    <w:p w14:paraId="4A22C48E" w14:textId="330161C8" w:rsidR="00E87725" w:rsidRDefault="00E87725" w:rsidP="00146321">
      <w:pPr>
        <w:pStyle w:val="aff2"/>
        <w:numPr>
          <w:ilvl w:val="0"/>
          <w:numId w:val="34"/>
        </w:numPr>
        <w:ind w:firstLineChars="0"/>
      </w:pPr>
      <w:r w:rsidRPr="00E87725">
        <w:rPr>
          <w:rFonts w:hint="eastAsia"/>
        </w:rPr>
        <w:t>账号：必填项，内容限制为非汉字字符；</w:t>
      </w:r>
    </w:p>
    <w:p w14:paraId="31F6DC32" w14:textId="2AE78414" w:rsidR="00E87725" w:rsidRDefault="00E87725" w:rsidP="00146321">
      <w:pPr>
        <w:pStyle w:val="aff2"/>
        <w:numPr>
          <w:ilvl w:val="0"/>
          <w:numId w:val="3"/>
        </w:numPr>
        <w:ind w:firstLineChars="0"/>
      </w:pPr>
      <w:r>
        <w:rPr>
          <w:rFonts w:hint="eastAsia"/>
        </w:rPr>
        <w:t>修改</w:t>
      </w:r>
    </w:p>
    <w:p w14:paraId="0EC2B25C" w14:textId="1CA97F91" w:rsidR="00E87725" w:rsidRDefault="00E87725" w:rsidP="00146321">
      <w:pPr>
        <w:pStyle w:val="aff2"/>
        <w:numPr>
          <w:ilvl w:val="0"/>
          <w:numId w:val="35"/>
        </w:numPr>
        <w:ind w:firstLineChars="0"/>
      </w:pPr>
      <w:r>
        <w:rPr>
          <w:rFonts w:hint="eastAsia"/>
        </w:rPr>
        <w:t>有关联数据的银行账号</w:t>
      </w:r>
      <w:ins w:id="18" w:author="李 文彬" w:date="2019-12-11T18:00:00Z">
        <w:r w:rsidR="001E2581" w:rsidRPr="001E2581">
          <w:rPr>
            <w:rFonts w:hint="eastAsia"/>
            <w:color w:val="FF0000"/>
            <w:highlight w:val="yellow"/>
          </w:rPr>
          <w:t>不可修改</w:t>
        </w:r>
      </w:ins>
    </w:p>
    <w:p w14:paraId="616ED2DE" w14:textId="693C5055" w:rsidR="00E87725" w:rsidRDefault="00E87725" w:rsidP="00E87725">
      <w:pPr>
        <w:rPr>
          <w:del w:id="19" w:author="李 文彬" w:date="2019-12-11T18:00:00Z"/>
        </w:rPr>
      </w:pPr>
      <w:del w:id="20" w:author="李 文彬" w:date="2019-12-11T18:00:00Z">
        <w:r>
          <w:rPr>
            <w:noProof/>
          </w:rPr>
          <w:drawing>
            <wp:inline distT="0" distB="0" distL="0" distR="0" wp14:anchorId="459007F9" wp14:editId="3F67AE49">
              <wp:extent cx="2027077" cy="1440000"/>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7077" cy="1440000"/>
                      </a:xfrm>
                      <a:prstGeom prst="rect">
                        <a:avLst/>
                      </a:prstGeom>
                    </pic:spPr>
                  </pic:pic>
                </a:graphicData>
              </a:graphic>
            </wp:inline>
          </w:drawing>
        </w:r>
      </w:del>
    </w:p>
    <w:p w14:paraId="49E2AF1C" w14:textId="25B77C10" w:rsidR="00E87725" w:rsidRDefault="00E87725" w:rsidP="00E87725">
      <w:pPr>
        <w:rPr>
          <w:del w:id="21" w:author="李 文彬" w:date="2019-12-11T18:00:00Z"/>
        </w:rPr>
      </w:pPr>
      <w:del w:id="22" w:author="李 文彬" w:date="2019-12-11T18:00:00Z">
        <w:r>
          <w:rPr>
            <w:rFonts w:hint="eastAsia"/>
          </w:rPr>
          <w:delText>仅可修改账号；</w:delText>
        </w:r>
      </w:del>
    </w:p>
    <w:p w14:paraId="13AA7521" w14:textId="079603CF" w:rsidR="00E87725" w:rsidRDefault="00E87725" w:rsidP="00146321">
      <w:pPr>
        <w:pStyle w:val="aff2"/>
        <w:numPr>
          <w:ilvl w:val="0"/>
          <w:numId w:val="35"/>
        </w:numPr>
        <w:ind w:firstLineChars="0"/>
      </w:pPr>
      <w:r>
        <w:rPr>
          <w:rFonts w:hint="eastAsia"/>
        </w:rPr>
        <w:t>无关联数据的银行账号</w:t>
      </w:r>
    </w:p>
    <w:p w14:paraId="211CD526" w14:textId="0B1F43F0" w:rsidR="00E87725" w:rsidRDefault="00E87725" w:rsidP="00E87725">
      <w:r>
        <w:rPr>
          <w:noProof/>
        </w:rPr>
        <w:drawing>
          <wp:inline distT="0" distB="0" distL="0" distR="0" wp14:anchorId="7B17DC78" wp14:editId="26AA2AE5">
            <wp:extent cx="2027077" cy="1440000"/>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7077" cy="1440000"/>
                    </a:xfrm>
                    <a:prstGeom prst="rect">
                      <a:avLst/>
                    </a:prstGeom>
                  </pic:spPr>
                </pic:pic>
              </a:graphicData>
            </a:graphic>
          </wp:inline>
        </w:drawing>
      </w:r>
    </w:p>
    <w:p w14:paraId="497E04A9" w14:textId="3D75B2D7" w:rsidR="00E87725" w:rsidRDefault="00E87725" w:rsidP="00E87725">
      <w:r>
        <w:rPr>
          <w:rFonts w:hint="eastAsia"/>
        </w:rPr>
        <w:t>可修改区域、银行、账号，规则与添加一致。</w:t>
      </w:r>
    </w:p>
    <w:p w14:paraId="018EFBD5" w14:textId="675AAEE8" w:rsidR="001963D3" w:rsidRDefault="001963D3" w:rsidP="00E87725">
      <w:pPr>
        <w:pStyle w:val="4"/>
      </w:pPr>
      <w:r>
        <w:rPr>
          <w:rFonts w:hint="eastAsia"/>
        </w:rPr>
        <w:lastRenderedPageBreak/>
        <w:t>比例设置</w:t>
      </w:r>
    </w:p>
    <w:p w14:paraId="1CF4DB17" w14:textId="215154EF" w:rsidR="00E87725" w:rsidRPr="00E87725" w:rsidRDefault="00E87725" w:rsidP="00E87725">
      <w:r>
        <w:rPr>
          <w:noProof/>
        </w:rPr>
        <w:drawing>
          <wp:inline distT="0" distB="0" distL="0" distR="0" wp14:anchorId="48341856" wp14:editId="0F0008D2">
            <wp:extent cx="5943600" cy="362839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28390"/>
                    </a:xfrm>
                    <a:prstGeom prst="rect">
                      <a:avLst/>
                    </a:prstGeom>
                  </pic:spPr>
                </pic:pic>
              </a:graphicData>
            </a:graphic>
          </wp:inline>
        </w:drawing>
      </w:r>
    </w:p>
    <w:p w14:paraId="14B8C6BA" w14:textId="77777777" w:rsidR="00E87725" w:rsidRDefault="00E87725" w:rsidP="00146321">
      <w:pPr>
        <w:pStyle w:val="aff2"/>
        <w:numPr>
          <w:ilvl w:val="0"/>
          <w:numId w:val="4"/>
        </w:numPr>
        <w:ind w:firstLineChars="0"/>
      </w:pPr>
      <w:r>
        <w:rPr>
          <w:rFonts w:hint="eastAsia"/>
        </w:rPr>
        <w:t>基础说明：</w:t>
      </w:r>
    </w:p>
    <w:p w14:paraId="49D4754F" w14:textId="716A43D2" w:rsidR="001963D3" w:rsidRDefault="00756292" w:rsidP="00146321">
      <w:pPr>
        <w:pStyle w:val="aff2"/>
        <w:numPr>
          <w:ilvl w:val="0"/>
          <w:numId w:val="36"/>
        </w:numPr>
        <w:ind w:firstLineChars="0"/>
      </w:pPr>
      <w:r w:rsidRPr="00756292">
        <w:rPr>
          <w:rFonts w:hint="eastAsia"/>
        </w:rPr>
        <w:t>列表按照区划代码从小到大排序，同一区域聚合；</w:t>
      </w:r>
    </w:p>
    <w:p w14:paraId="4D0F308F" w14:textId="63618301" w:rsidR="00756292" w:rsidRDefault="00756292" w:rsidP="00146321">
      <w:pPr>
        <w:pStyle w:val="aff2"/>
        <w:numPr>
          <w:ilvl w:val="0"/>
          <w:numId w:val="36"/>
        </w:numPr>
        <w:ind w:firstLineChars="0"/>
      </w:pPr>
      <w:r w:rsidRPr="00756292">
        <w:rPr>
          <w:rFonts w:hint="eastAsia"/>
        </w:rPr>
        <w:t>列表内容根据监管账号区域权限展示本级区域及下级区域的保证金银行数据；</w:t>
      </w:r>
    </w:p>
    <w:p w14:paraId="2FA7E815" w14:textId="644806C3" w:rsidR="00756292" w:rsidRDefault="00756292" w:rsidP="00146321">
      <w:pPr>
        <w:pStyle w:val="aff2"/>
        <w:numPr>
          <w:ilvl w:val="0"/>
          <w:numId w:val="36"/>
        </w:numPr>
        <w:ind w:firstLineChars="0"/>
      </w:pPr>
      <w:r>
        <w:t>区域项目保证金应缴金额按照区/</w:t>
      </w:r>
      <w:proofErr w:type="gramStart"/>
      <w:r>
        <w:t>县比例</w:t>
      </w:r>
      <w:proofErr w:type="gramEnd"/>
      <w:r>
        <w:t>- -地市</w:t>
      </w:r>
      <w:proofErr w:type="gramStart"/>
      <w:r>
        <w:t>州比例</w:t>
      </w:r>
      <w:proofErr w:type="gramEnd"/>
      <w:r>
        <w:t>的顺序计算，优先按最小的层级的比例计算。</w:t>
      </w:r>
    </w:p>
    <w:p w14:paraId="2EEBB1CE" w14:textId="76E75031" w:rsidR="00756292" w:rsidRDefault="00756292" w:rsidP="00146321">
      <w:pPr>
        <w:pStyle w:val="aff2"/>
        <w:numPr>
          <w:ilvl w:val="0"/>
          <w:numId w:val="36"/>
        </w:numPr>
        <w:ind w:firstLineChars="0"/>
      </w:pPr>
      <w:r>
        <w:t>修改比例后，不影响之前已经添加过的项目保证金应缴金额</w:t>
      </w:r>
      <w:r>
        <w:rPr>
          <w:rFonts w:hint="eastAsia"/>
        </w:rPr>
        <w:t>；</w:t>
      </w:r>
    </w:p>
    <w:p w14:paraId="22FC562C" w14:textId="6E380FB9" w:rsidR="00756292" w:rsidRDefault="00756292" w:rsidP="00146321">
      <w:pPr>
        <w:pStyle w:val="aff2"/>
        <w:numPr>
          <w:ilvl w:val="0"/>
          <w:numId w:val="36"/>
        </w:numPr>
        <w:ind w:firstLineChars="0"/>
      </w:pPr>
      <w:r>
        <w:rPr>
          <w:rFonts w:hint="eastAsia"/>
        </w:rPr>
        <w:t>工程造价范围默认为无限制；下一条最小值与上一条最大值输入时同步带入不可修改，每条范围最大</w:t>
      </w:r>
      <w:proofErr w:type="gramStart"/>
      <w:r>
        <w:rPr>
          <w:rFonts w:hint="eastAsia"/>
        </w:rPr>
        <w:t>值不可</w:t>
      </w:r>
      <w:proofErr w:type="gramEnd"/>
      <w:r>
        <w:rPr>
          <w:rFonts w:hint="eastAsia"/>
        </w:rPr>
        <w:t>小于最小值，小于则提示：最大</w:t>
      </w:r>
      <w:proofErr w:type="gramStart"/>
      <w:r>
        <w:rPr>
          <w:rFonts w:hint="eastAsia"/>
        </w:rPr>
        <w:t>值不可</w:t>
      </w:r>
      <w:proofErr w:type="gramEnd"/>
      <w:r>
        <w:rPr>
          <w:rFonts w:hint="eastAsia"/>
        </w:rPr>
        <w:t>小于最小值，请重新输入，最多添加</w:t>
      </w:r>
      <w:r>
        <w:t>10条分段比例</w:t>
      </w:r>
    </w:p>
    <w:p w14:paraId="77C00BBD" w14:textId="368242E6" w:rsidR="00E87725" w:rsidRDefault="00E87725" w:rsidP="00146321">
      <w:pPr>
        <w:pStyle w:val="aff2"/>
        <w:numPr>
          <w:ilvl w:val="0"/>
          <w:numId w:val="4"/>
        </w:numPr>
        <w:ind w:firstLineChars="0"/>
      </w:pPr>
      <w:r>
        <w:rPr>
          <w:rFonts w:hint="eastAsia"/>
        </w:rPr>
        <w:t>筛选项：区域，</w:t>
      </w:r>
      <w:r w:rsidRPr="00E87725">
        <w:rPr>
          <w:rFonts w:hint="eastAsia"/>
        </w:rPr>
        <w:t>选项包括账号权限下所有区县级区域</w:t>
      </w:r>
      <w:r>
        <w:rPr>
          <w:rFonts w:hint="eastAsia"/>
        </w:rPr>
        <w:t>；</w:t>
      </w:r>
    </w:p>
    <w:p w14:paraId="3E4D36F0" w14:textId="1D3814A8" w:rsidR="00E87725" w:rsidRDefault="004353F0" w:rsidP="00146321">
      <w:pPr>
        <w:pStyle w:val="aff2"/>
        <w:numPr>
          <w:ilvl w:val="0"/>
          <w:numId w:val="4"/>
        </w:numPr>
        <w:ind w:firstLineChars="0"/>
      </w:pPr>
      <w:r>
        <w:rPr>
          <w:rFonts w:hint="eastAsia"/>
        </w:rPr>
        <w:t>列表：</w:t>
      </w:r>
      <w:r w:rsidRPr="004353F0">
        <w:rPr>
          <w:rFonts w:hint="eastAsia"/>
        </w:rPr>
        <w:t>区域、分段设置比例、条件、比例、缴纳上限（万元）、操作；</w:t>
      </w:r>
    </w:p>
    <w:p w14:paraId="551E6A3F" w14:textId="77777777" w:rsidR="004353F0" w:rsidRDefault="004353F0" w:rsidP="00146321">
      <w:pPr>
        <w:pStyle w:val="aff2"/>
        <w:numPr>
          <w:ilvl w:val="0"/>
          <w:numId w:val="37"/>
        </w:numPr>
        <w:ind w:firstLineChars="0"/>
      </w:pPr>
      <w:r>
        <w:rPr>
          <w:rFonts w:hint="eastAsia"/>
        </w:rPr>
        <w:t>列表按照区划代码从小到大排序，同一区域聚合；</w:t>
      </w:r>
    </w:p>
    <w:p w14:paraId="0ADED93E" w14:textId="21178035" w:rsidR="004353F0" w:rsidRDefault="004353F0" w:rsidP="00146321">
      <w:pPr>
        <w:pStyle w:val="aff2"/>
        <w:numPr>
          <w:ilvl w:val="0"/>
          <w:numId w:val="37"/>
        </w:numPr>
        <w:ind w:firstLineChars="0"/>
      </w:pPr>
      <w:r>
        <w:t>列表内容根据监管账号区域权限展示本级区域及下级区域的保证金银行数据；</w:t>
      </w:r>
    </w:p>
    <w:p w14:paraId="0B7D2E40" w14:textId="4BCB5731" w:rsidR="004353F0" w:rsidRDefault="004353F0" w:rsidP="00146321">
      <w:pPr>
        <w:pStyle w:val="aff2"/>
        <w:numPr>
          <w:ilvl w:val="0"/>
          <w:numId w:val="37"/>
        </w:numPr>
        <w:ind w:firstLineChars="0"/>
      </w:pPr>
      <w:r>
        <w:t>区域默认为添加保证金银行的账号权限的最大区域；</w:t>
      </w:r>
    </w:p>
    <w:p w14:paraId="52DCC033" w14:textId="70612A79" w:rsidR="004353F0" w:rsidRDefault="004353F0" w:rsidP="00146321">
      <w:pPr>
        <w:pStyle w:val="aff2"/>
        <w:numPr>
          <w:ilvl w:val="0"/>
          <w:numId w:val="4"/>
        </w:numPr>
        <w:ind w:firstLineChars="0"/>
      </w:pPr>
      <w:r>
        <w:rPr>
          <w:rFonts w:hint="eastAsia"/>
        </w:rPr>
        <w:t>添加/修改：</w:t>
      </w:r>
    </w:p>
    <w:p w14:paraId="4EFC74A3" w14:textId="641912C0" w:rsidR="004353F0" w:rsidRDefault="004353F0" w:rsidP="004353F0">
      <w:r>
        <w:rPr>
          <w:rFonts w:hint="eastAsia"/>
        </w:rPr>
        <w:lastRenderedPageBreak/>
        <w:t xml:space="preserve">默认/不分段设置： </w:t>
      </w:r>
      <w:r>
        <w:t xml:space="preserve">                   </w:t>
      </w:r>
      <w:r>
        <w:rPr>
          <w:rFonts w:hint="eastAsia"/>
        </w:rPr>
        <w:t xml:space="preserve"> </w:t>
      </w:r>
      <w:r>
        <w:t xml:space="preserve"> </w:t>
      </w:r>
      <w:r>
        <w:rPr>
          <w:rFonts w:hint="eastAsia"/>
        </w:rPr>
        <w:t>分段设置：</w:t>
      </w:r>
    </w:p>
    <w:p w14:paraId="657C7F06" w14:textId="1EA91CE9" w:rsidR="004353F0" w:rsidRDefault="004353F0" w:rsidP="004353F0">
      <w:r>
        <w:rPr>
          <w:noProof/>
        </w:rPr>
        <w:drawing>
          <wp:inline distT="0" distB="0" distL="0" distR="0" wp14:anchorId="0AB6B876" wp14:editId="6F8E6A13">
            <wp:extent cx="2053161" cy="1440000"/>
            <wp:effectExtent l="0" t="0" r="4445"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3161" cy="1440000"/>
                    </a:xfrm>
                    <a:prstGeom prst="rect">
                      <a:avLst/>
                    </a:prstGeom>
                  </pic:spPr>
                </pic:pic>
              </a:graphicData>
            </a:graphic>
          </wp:inline>
        </w:drawing>
      </w:r>
      <w:r>
        <w:rPr>
          <w:rFonts w:hint="eastAsia"/>
        </w:rPr>
        <w:t xml:space="preserve"> </w:t>
      </w:r>
      <w:r>
        <w:rPr>
          <w:noProof/>
        </w:rPr>
        <w:drawing>
          <wp:inline distT="0" distB="0" distL="0" distR="0" wp14:anchorId="52B44191" wp14:editId="5FA3BCF2">
            <wp:extent cx="3817508" cy="238186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0774" cy="2433816"/>
                    </a:xfrm>
                    <a:prstGeom prst="rect">
                      <a:avLst/>
                    </a:prstGeom>
                  </pic:spPr>
                </pic:pic>
              </a:graphicData>
            </a:graphic>
          </wp:inline>
        </w:drawing>
      </w:r>
    </w:p>
    <w:p w14:paraId="2EC8FB6F" w14:textId="77777777" w:rsidR="004353F0" w:rsidRDefault="004353F0" w:rsidP="00146321">
      <w:pPr>
        <w:pStyle w:val="aff2"/>
        <w:numPr>
          <w:ilvl w:val="0"/>
          <w:numId w:val="38"/>
        </w:numPr>
        <w:ind w:firstLineChars="0"/>
      </w:pPr>
      <w:r>
        <w:rPr>
          <w:rFonts w:hint="eastAsia"/>
        </w:rPr>
        <w:t>区域：必选项，下拉框，包括本级区域及下级区域</w:t>
      </w:r>
    </w:p>
    <w:p w14:paraId="6F62A265" w14:textId="77777777" w:rsidR="004353F0" w:rsidRDefault="004353F0" w:rsidP="00146321">
      <w:pPr>
        <w:pStyle w:val="aff2"/>
        <w:numPr>
          <w:ilvl w:val="0"/>
          <w:numId w:val="38"/>
        </w:numPr>
        <w:ind w:firstLineChars="0"/>
      </w:pPr>
      <w:r>
        <w:rPr>
          <w:rFonts w:hint="eastAsia"/>
        </w:rPr>
        <w:t>分段设置费率：必选项，单选，选择为否则仅显示缴纳比例和缴纳上限填写栏；选择为是则显示工程造价范围、缴纳比例缴纳上限填写栏，且工程造价范围与缴纳比例两栏默认为两排，可增删；默认选择为否；前两条不可删除，仅最后一条有增删按钮。</w:t>
      </w:r>
    </w:p>
    <w:p w14:paraId="35FCF690" w14:textId="77777777" w:rsidR="004353F0" w:rsidRDefault="004353F0" w:rsidP="00146321">
      <w:pPr>
        <w:pStyle w:val="aff2"/>
        <w:numPr>
          <w:ilvl w:val="0"/>
          <w:numId w:val="38"/>
        </w:numPr>
        <w:ind w:firstLineChars="0"/>
      </w:pPr>
      <w:r>
        <w:rPr>
          <w:rFonts w:hint="eastAsia"/>
        </w:rPr>
        <w:t>缴纳比例：必填项，</w:t>
      </w:r>
      <w:proofErr w:type="gramStart"/>
      <w:r>
        <w:rPr>
          <w:rFonts w:hint="eastAsia"/>
        </w:rPr>
        <w:t>限制仅数字</w:t>
      </w:r>
      <w:proofErr w:type="gramEnd"/>
      <w:r>
        <w:rPr>
          <w:rFonts w:hint="eastAsia"/>
        </w:rPr>
        <w:t>字符</w:t>
      </w:r>
    </w:p>
    <w:p w14:paraId="448BC9E7" w14:textId="77777777" w:rsidR="004353F0" w:rsidRDefault="004353F0" w:rsidP="00146321">
      <w:pPr>
        <w:pStyle w:val="aff2"/>
        <w:numPr>
          <w:ilvl w:val="0"/>
          <w:numId w:val="38"/>
        </w:numPr>
        <w:ind w:firstLineChars="0"/>
      </w:pPr>
      <w:r>
        <w:rPr>
          <w:rFonts w:hint="eastAsia"/>
        </w:rPr>
        <w:t>缴纳上限：非必填项，</w:t>
      </w:r>
      <w:proofErr w:type="gramStart"/>
      <w:r>
        <w:rPr>
          <w:rFonts w:hint="eastAsia"/>
        </w:rPr>
        <w:t>限制仅数字</w:t>
      </w:r>
      <w:proofErr w:type="gramEnd"/>
      <w:r>
        <w:rPr>
          <w:rFonts w:hint="eastAsia"/>
        </w:rPr>
        <w:t>字符，单位为万元</w:t>
      </w:r>
    </w:p>
    <w:p w14:paraId="41CD89B8" w14:textId="77777777" w:rsidR="004353F0" w:rsidRDefault="004353F0" w:rsidP="00146321">
      <w:pPr>
        <w:pStyle w:val="aff2"/>
        <w:numPr>
          <w:ilvl w:val="0"/>
          <w:numId w:val="38"/>
        </w:numPr>
        <w:ind w:firstLineChars="0"/>
      </w:pPr>
      <w:r>
        <w:rPr>
          <w:rFonts w:hint="eastAsia"/>
        </w:rPr>
        <w:t>工程造价范围：必填项，默认为无限制，内容</w:t>
      </w:r>
      <w:proofErr w:type="gramStart"/>
      <w:r>
        <w:rPr>
          <w:rFonts w:hint="eastAsia"/>
        </w:rPr>
        <w:t>限制仅数字</w:t>
      </w:r>
      <w:proofErr w:type="gramEnd"/>
      <w:r>
        <w:rPr>
          <w:rFonts w:hint="eastAsia"/>
        </w:rPr>
        <w:t>字符；下一条最小值与上一条最大值输入时同步带入不可修改，每条范围最大</w:t>
      </w:r>
      <w:proofErr w:type="gramStart"/>
      <w:r>
        <w:rPr>
          <w:rFonts w:hint="eastAsia"/>
        </w:rPr>
        <w:t>值不可</w:t>
      </w:r>
      <w:proofErr w:type="gramEnd"/>
      <w:r>
        <w:rPr>
          <w:rFonts w:hint="eastAsia"/>
        </w:rPr>
        <w:t>小于最小值，小于则提示：最大</w:t>
      </w:r>
      <w:proofErr w:type="gramStart"/>
      <w:r>
        <w:rPr>
          <w:rFonts w:hint="eastAsia"/>
        </w:rPr>
        <w:t>值不可</w:t>
      </w:r>
      <w:proofErr w:type="gramEnd"/>
      <w:r>
        <w:rPr>
          <w:rFonts w:hint="eastAsia"/>
        </w:rPr>
        <w:t>小于最小值，请重新输入</w:t>
      </w:r>
    </w:p>
    <w:p w14:paraId="052939C7" w14:textId="77777777" w:rsidR="004353F0" w:rsidRDefault="004353F0" w:rsidP="00146321">
      <w:pPr>
        <w:pStyle w:val="aff2"/>
        <w:numPr>
          <w:ilvl w:val="0"/>
          <w:numId w:val="38"/>
        </w:numPr>
        <w:ind w:firstLineChars="0"/>
      </w:pPr>
      <w:r>
        <w:rPr>
          <w:rFonts w:hint="eastAsia"/>
        </w:rPr>
        <w:t>最多添加</w:t>
      </w:r>
      <w:r>
        <w:t>10条分段比例</w:t>
      </w:r>
    </w:p>
    <w:p w14:paraId="199A4A48" w14:textId="77777777" w:rsidR="004353F0" w:rsidRDefault="004353F0" w:rsidP="00146321">
      <w:pPr>
        <w:pStyle w:val="aff2"/>
        <w:numPr>
          <w:ilvl w:val="0"/>
          <w:numId w:val="38"/>
        </w:numPr>
        <w:ind w:firstLineChars="0"/>
      </w:pPr>
      <w:r>
        <w:rPr>
          <w:rFonts w:hint="eastAsia"/>
        </w:rPr>
        <w:t>特别说明：</w:t>
      </w:r>
    </w:p>
    <w:p w14:paraId="4F206E78" w14:textId="263AC279" w:rsidR="004353F0" w:rsidRDefault="004353F0" w:rsidP="004353F0">
      <w:pPr>
        <w:pStyle w:val="aff2"/>
        <w:ind w:left="420" w:firstLineChars="0" w:firstLine="0"/>
      </w:pPr>
      <w:r>
        <w:t>区域项目保证金应缴金额按照区/</w:t>
      </w:r>
      <w:proofErr w:type="gramStart"/>
      <w:r>
        <w:t>县比例</w:t>
      </w:r>
      <w:proofErr w:type="gramEnd"/>
      <w:r>
        <w:t>- -地市</w:t>
      </w:r>
      <w:proofErr w:type="gramStart"/>
      <w:r>
        <w:t>州比例</w:t>
      </w:r>
      <w:proofErr w:type="gramEnd"/>
      <w:r>
        <w:t>的顺序计算，优先按最小的层级的比例计算。</w:t>
      </w:r>
    </w:p>
    <w:p w14:paraId="2A3AC1EB" w14:textId="37435547" w:rsidR="004353F0" w:rsidRDefault="004353F0" w:rsidP="004353F0">
      <w:pPr>
        <w:pStyle w:val="aff2"/>
        <w:ind w:left="420" w:firstLineChars="0" w:firstLine="0"/>
      </w:pPr>
      <w:r>
        <w:t>同一区域（区/县）同一个银行仅一个账号，同一银行在不同区域（区/县）可以有多个账号，各个区域仅能看到各自的银行及账号</w:t>
      </w:r>
    </w:p>
    <w:p w14:paraId="13960081" w14:textId="52EFD8C5" w:rsidR="004353F0" w:rsidRPr="008F2E85" w:rsidRDefault="004353F0" w:rsidP="004353F0">
      <w:pPr>
        <w:pStyle w:val="aff2"/>
        <w:ind w:left="420" w:firstLineChars="0" w:firstLine="0"/>
      </w:pPr>
      <w:r>
        <w:t>修改比例后，不影响之前已经添加过的项目保证金应缴金额。</w:t>
      </w:r>
    </w:p>
    <w:p w14:paraId="4149DD42" w14:textId="77777777" w:rsidR="007938C1" w:rsidRPr="00F8064A" w:rsidRDefault="00CB5BA6" w:rsidP="00524184">
      <w:pPr>
        <w:pStyle w:val="1"/>
        <w:numPr>
          <w:ilvl w:val="0"/>
          <w:numId w:val="0"/>
        </w:numPr>
        <w:pBdr>
          <w:bottom w:val="none" w:sz="0" w:space="0" w:color="auto"/>
        </w:pBdr>
        <w:ind w:left="432" w:hanging="432"/>
      </w:pPr>
      <w:bookmarkStart w:id="23" w:name="_Toc25947297"/>
      <w:r w:rsidRPr="00F8064A">
        <w:rPr>
          <w:rFonts w:hint="eastAsia"/>
        </w:rPr>
        <w:t>修订历史</w:t>
      </w:r>
      <w:bookmarkEnd w:id="23"/>
    </w:p>
    <w:tbl>
      <w:tblPr>
        <w:tblStyle w:val="1-4"/>
        <w:tblW w:w="0" w:type="auto"/>
        <w:tblLook w:val="04A0" w:firstRow="1" w:lastRow="0" w:firstColumn="1" w:lastColumn="0" w:noHBand="0" w:noVBand="1"/>
      </w:tblPr>
      <w:tblGrid>
        <w:gridCol w:w="1122"/>
        <w:gridCol w:w="1437"/>
        <w:gridCol w:w="562"/>
        <w:gridCol w:w="4398"/>
        <w:gridCol w:w="1831"/>
      </w:tblGrid>
      <w:tr w:rsidR="00CB5BA6" w:rsidRPr="00F8064A" w14:paraId="53AB51BD" w14:textId="77777777" w:rsidTr="002A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49BA035E" w14:textId="77777777" w:rsidR="00CB5BA6" w:rsidRPr="00F8064A" w:rsidRDefault="00CB5BA6" w:rsidP="00CB5BA6">
            <w:r w:rsidRPr="00F8064A">
              <w:rPr>
                <w:rFonts w:hint="eastAsia"/>
              </w:rPr>
              <w:t>文档版本</w:t>
            </w:r>
          </w:p>
        </w:tc>
        <w:tc>
          <w:tcPr>
            <w:tcW w:w="1308" w:type="dxa"/>
          </w:tcPr>
          <w:p w14:paraId="0020178D" w14:textId="77777777" w:rsidR="00CB5BA6" w:rsidRPr="00F8064A" w:rsidRDefault="00CB5BA6" w:rsidP="00CB5BA6">
            <w:pPr>
              <w:cnfStyle w:val="100000000000" w:firstRow="1" w:lastRow="0" w:firstColumn="0" w:lastColumn="0" w:oddVBand="0" w:evenVBand="0" w:oddHBand="0" w:evenHBand="0" w:firstRowFirstColumn="0" w:firstRowLastColumn="0" w:lastRowFirstColumn="0" w:lastRowLastColumn="0"/>
            </w:pPr>
            <w:r w:rsidRPr="00F8064A">
              <w:rPr>
                <w:rFonts w:hint="eastAsia"/>
              </w:rPr>
              <w:t>修订日期</w:t>
            </w:r>
          </w:p>
        </w:tc>
        <w:tc>
          <w:tcPr>
            <w:tcW w:w="5052" w:type="dxa"/>
            <w:gridSpan w:val="2"/>
          </w:tcPr>
          <w:p w14:paraId="6A342D00" w14:textId="77777777" w:rsidR="00CB5BA6" w:rsidRPr="00F8064A" w:rsidRDefault="00CB5BA6" w:rsidP="007661DC">
            <w:pPr>
              <w:cnfStyle w:val="100000000000" w:firstRow="1" w:lastRow="0" w:firstColumn="0" w:lastColumn="0" w:oddVBand="0" w:evenVBand="0" w:oddHBand="0" w:evenHBand="0" w:firstRowFirstColumn="0" w:firstRowLastColumn="0" w:lastRowFirstColumn="0" w:lastRowLastColumn="0"/>
            </w:pPr>
            <w:r w:rsidRPr="00F8064A">
              <w:rPr>
                <w:rFonts w:hint="eastAsia"/>
              </w:rPr>
              <w:t>修订说明</w:t>
            </w:r>
            <w:r w:rsidR="007661DC" w:rsidRPr="00F8064A">
              <w:rPr>
                <w:rFonts w:hint="eastAsia"/>
                <w:b w:val="0"/>
              </w:rPr>
              <w:t>（</w:t>
            </w:r>
            <w:r w:rsidR="007661DC" w:rsidRPr="00F8064A">
              <w:rPr>
                <w:b w:val="0"/>
              </w:rPr>
              <w:t>C:</w:t>
            </w:r>
            <w:r w:rsidR="007661DC" w:rsidRPr="00F8064A">
              <w:rPr>
                <w:rFonts w:hint="eastAsia"/>
                <w:b w:val="0"/>
              </w:rPr>
              <w:t>创建</w:t>
            </w:r>
            <w:r w:rsidR="007661DC" w:rsidRPr="00F8064A">
              <w:rPr>
                <w:b w:val="0"/>
              </w:rPr>
              <w:t xml:space="preserve"> </w:t>
            </w:r>
            <w:r w:rsidR="007661DC" w:rsidRPr="00F8064A">
              <w:rPr>
                <w:rFonts w:hint="eastAsia"/>
                <w:b w:val="0"/>
              </w:rPr>
              <w:t>A:追加</w:t>
            </w:r>
            <w:r w:rsidR="007661DC" w:rsidRPr="00F8064A">
              <w:rPr>
                <w:b w:val="0"/>
              </w:rPr>
              <w:t xml:space="preserve"> M</w:t>
            </w:r>
            <w:r w:rsidR="007661DC" w:rsidRPr="00F8064A">
              <w:rPr>
                <w:rFonts w:hint="eastAsia"/>
                <w:b w:val="0"/>
              </w:rPr>
              <w:t>:更改 D:删除）</w:t>
            </w:r>
          </w:p>
        </w:tc>
        <w:tc>
          <w:tcPr>
            <w:tcW w:w="1862" w:type="dxa"/>
          </w:tcPr>
          <w:p w14:paraId="6EAF3C5B" w14:textId="77777777" w:rsidR="00CB5BA6" w:rsidRPr="00F8064A" w:rsidRDefault="00CB5BA6" w:rsidP="00CB5BA6">
            <w:pPr>
              <w:cnfStyle w:val="100000000000" w:firstRow="1" w:lastRow="0" w:firstColumn="0" w:lastColumn="0" w:oddVBand="0" w:evenVBand="0" w:oddHBand="0" w:evenHBand="0" w:firstRowFirstColumn="0" w:firstRowLastColumn="0" w:lastRowFirstColumn="0" w:lastRowLastColumn="0"/>
            </w:pPr>
            <w:r w:rsidRPr="00F8064A">
              <w:rPr>
                <w:rFonts w:hint="eastAsia"/>
              </w:rPr>
              <w:t>修订人</w:t>
            </w:r>
          </w:p>
        </w:tc>
      </w:tr>
      <w:tr w:rsidR="00CB5BA6" w:rsidRPr="00F8064A" w14:paraId="2E3CDBD7" w14:textId="77777777" w:rsidTr="002A7CD4">
        <w:tc>
          <w:tcPr>
            <w:cnfStyle w:val="001000000000" w:firstRow="0" w:lastRow="0" w:firstColumn="1" w:lastColumn="0" w:oddVBand="0" w:evenVBand="0" w:oddHBand="0" w:evenHBand="0" w:firstRowFirstColumn="0" w:firstRowLastColumn="0" w:lastRowFirstColumn="0" w:lastRowLastColumn="0"/>
            <w:tcW w:w="1128" w:type="dxa"/>
          </w:tcPr>
          <w:p w14:paraId="6E6BA20A" w14:textId="77777777" w:rsidR="00CB5BA6" w:rsidRPr="00F8064A" w:rsidRDefault="00CB5BA6" w:rsidP="00CB5BA6">
            <w:r w:rsidRPr="00F8064A">
              <w:lastRenderedPageBreak/>
              <w:t>v1.0</w:t>
            </w:r>
            <w:r w:rsidR="00E16373" w:rsidRPr="00F8064A">
              <w:t>.0</w:t>
            </w:r>
          </w:p>
        </w:tc>
        <w:tc>
          <w:tcPr>
            <w:tcW w:w="1308" w:type="dxa"/>
          </w:tcPr>
          <w:p w14:paraId="3234466E" w14:textId="2E6AB7EF" w:rsidR="00CB5BA6" w:rsidRPr="00F8064A" w:rsidRDefault="003738B5" w:rsidP="0043404D">
            <w:pPr>
              <w:cnfStyle w:val="000000000000" w:firstRow="0" w:lastRow="0" w:firstColumn="0" w:lastColumn="0" w:oddVBand="0" w:evenVBand="0" w:oddHBand="0" w:evenHBand="0" w:firstRowFirstColumn="0" w:firstRowLastColumn="0" w:lastRowFirstColumn="0" w:lastRowLastColumn="0"/>
            </w:pPr>
            <w:r>
              <w:rPr>
                <w:rFonts w:hint="eastAsia"/>
              </w:rPr>
              <w:t>2</w:t>
            </w:r>
            <w:r>
              <w:t>019/11/26</w:t>
            </w:r>
          </w:p>
        </w:tc>
        <w:tc>
          <w:tcPr>
            <w:tcW w:w="566" w:type="dxa"/>
          </w:tcPr>
          <w:p w14:paraId="1A7EB9E9"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r w:rsidRPr="00F8064A">
              <w:rPr>
                <w:rFonts w:hint="eastAsia"/>
              </w:rPr>
              <w:t xml:space="preserve">C </w:t>
            </w:r>
          </w:p>
        </w:tc>
        <w:tc>
          <w:tcPr>
            <w:tcW w:w="4486" w:type="dxa"/>
          </w:tcPr>
          <w:p w14:paraId="0AAEF238"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r w:rsidRPr="00F8064A">
              <w:rPr>
                <w:rFonts w:hint="eastAsia"/>
              </w:rPr>
              <w:t>创建</w:t>
            </w:r>
          </w:p>
        </w:tc>
        <w:tc>
          <w:tcPr>
            <w:tcW w:w="1862" w:type="dxa"/>
          </w:tcPr>
          <w:p w14:paraId="748F0843" w14:textId="03A7A9E4" w:rsidR="00CB5BA6" w:rsidRPr="00F8064A" w:rsidRDefault="003738B5" w:rsidP="00CB5BA6">
            <w:pPr>
              <w:cnfStyle w:val="000000000000" w:firstRow="0" w:lastRow="0" w:firstColumn="0" w:lastColumn="0" w:oddVBand="0" w:evenVBand="0" w:oddHBand="0" w:evenHBand="0" w:firstRowFirstColumn="0" w:firstRowLastColumn="0" w:lastRowFirstColumn="0" w:lastRowLastColumn="0"/>
            </w:pPr>
            <w:r>
              <w:rPr>
                <w:rFonts w:hint="eastAsia"/>
              </w:rPr>
              <w:t>李文彬&amp;占良</w:t>
            </w:r>
          </w:p>
        </w:tc>
      </w:tr>
      <w:tr w:rsidR="00256F96" w:rsidRPr="00F8064A" w14:paraId="5417D96D" w14:textId="77777777" w:rsidTr="002A7CD4">
        <w:tc>
          <w:tcPr>
            <w:cnfStyle w:val="001000000000" w:firstRow="0" w:lastRow="0" w:firstColumn="1" w:lastColumn="0" w:oddVBand="0" w:evenVBand="0" w:oddHBand="0" w:evenHBand="0" w:firstRowFirstColumn="0" w:firstRowLastColumn="0" w:lastRowFirstColumn="0" w:lastRowLastColumn="0"/>
            <w:tcW w:w="1128" w:type="dxa"/>
          </w:tcPr>
          <w:p w14:paraId="6FCA975A" w14:textId="77777777" w:rsidR="00256F96" w:rsidRPr="00F8064A" w:rsidRDefault="00256F96" w:rsidP="00CB5BA6"/>
        </w:tc>
        <w:tc>
          <w:tcPr>
            <w:tcW w:w="1308" w:type="dxa"/>
          </w:tcPr>
          <w:p w14:paraId="4A1D4624" w14:textId="77777777" w:rsidR="00256F96" w:rsidRPr="00F8064A" w:rsidRDefault="00256F96" w:rsidP="00CB5BA6">
            <w:pPr>
              <w:cnfStyle w:val="000000000000" w:firstRow="0" w:lastRow="0" w:firstColumn="0" w:lastColumn="0" w:oddVBand="0" w:evenVBand="0" w:oddHBand="0" w:evenHBand="0" w:firstRowFirstColumn="0" w:firstRowLastColumn="0" w:lastRowFirstColumn="0" w:lastRowLastColumn="0"/>
            </w:pPr>
          </w:p>
        </w:tc>
        <w:tc>
          <w:tcPr>
            <w:tcW w:w="566" w:type="dxa"/>
          </w:tcPr>
          <w:p w14:paraId="6018A306" w14:textId="77777777" w:rsidR="00256F96" w:rsidRPr="00F8064A" w:rsidRDefault="00256F96" w:rsidP="00CB5BA6">
            <w:pPr>
              <w:cnfStyle w:val="000000000000" w:firstRow="0" w:lastRow="0" w:firstColumn="0" w:lastColumn="0" w:oddVBand="0" w:evenVBand="0" w:oddHBand="0" w:evenHBand="0" w:firstRowFirstColumn="0" w:firstRowLastColumn="0" w:lastRowFirstColumn="0" w:lastRowLastColumn="0"/>
            </w:pPr>
          </w:p>
        </w:tc>
        <w:tc>
          <w:tcPr>
            <w:tcW w:w="4486" w:type="dxa"/>
          </w:tcPr>
          <w:p w14:paraId="2C33161E" w14:textId="77777777" w:rsidR="00256F96" w:rsidRPr="00F8064A" w:rsidRDefault="00256F96" w:rsidP="00CB5BA6">
            <w:pPr>
              <w:cnfStyle w:val="000000000000" w:firstRow="0" w:lastRow="0" w:firstColumn="0" w:lastColumn="0" w:oddVBand="0" w:evenVBand="0" w:oddHBand="0" w:evenHBand="0" w:firstRowFirstColumn="0" w:firstRowLastColumn="0" w:lastRowFirstColumn="0" w:lastRowLastColumn="0"/>
            </w:pPr>
          </w:p>
        </w:tc>
        <w:tc>
          <w:tcPr>
            <w:tcW w:w="1862" w:type="dxa"/>
          </w:tcPr>
          <w:p w14:paraId="3EE436D2" w14:textId="77777777" w:rsidR="00256F96" w:rsidRPr="00F8064A" w:rsidRDefault="00256F96" w:rsidP="00CB5BA6">
            <w:pPr>
              <w:cnfStyle w:val="000000000000" w:firstRow="0" w:lastRow="0" w:firstColumn="0" w:lastColumn="0" w:oddVBand="0" w:evenVBand="0" w:oddHBand="0" w:evenHBand="0" w:firstRowFirstColumn="0" w:firstRowLastColumn="0" w:lastRowFirstColumn="0" w:lastRowLastColumn="0"/>
            </w:pPr>
          </w:p>
        </w:tc>
      </w:tr>
      <w:tr w:rsidR="002A7CD4" w:rsidRPr="00F8064A" w14:paraId="34D9DCAB" w14:textId="77777777" w:rsidTr="002A7CD4">
        <w:tc>
          <w:tcPr>
            <w:cnfStyle w:val="001000000000" w:firstRow="0" w:lastRow="0" w:firstColumn="1" w:lastColumn="0" w:oddVBand="0" w:evenVBand="0" w:oddHBand="0" w:evenHBand="0" w:firstRowFirstColumn="0" w:firstRowLastColumn="0" w:lastRowFirstColumn="0" w:lastRowLastColumn="0"/>
            <w:tcW w:w="1128" w:type="dxa"/>
          </w:tcPr>
          <w:p w14:paraId="31FCFAD9" w14:textId="77777777" w:rsidR="002A7CD4" w:rsidRPr="00F8064A" w:rsidRDefault="002A7CD4" w:rsidP="00CB5BA6"/>
        </w:tc>
        <w:tc>
          <w:tcPr>
            <w:tcW w:w="1308" w:type="dxa"/>
          </w:tcPr>
          <w:p w14:paraId="51301EEA"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566" w:type="dxa"/>
          </w:tcPr>
          <w:p w14:paraId="3E1EC6CF"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4486" w:type="dxa"/>
          </w:tcPr>
          <w:p w14:paraId="3DBDB7D6"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1862" w:type="dxa"/>
          </w:tcPr>
          <w:p w14:paraId="32424EE8"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r>
      <w:tr w:rsidR="002A7CD4" w:rsidRPr="00F8064A" w14:paraId="77311EED" w14:textId="77777777" w:rsidTr="002A7CD4">
        <w:tc>
          <w:tcPr>
            <w:cnfStyle w:val="001000000000" w:firstRow="0" w:lastRow="0" w:firstColumn="1" w:lastColumn="0" w:oddVBand="0" w:evenVBand="0" w:oddHBand="0" w:evenHBand="0" w:firstRowFirstColumn="0" w:firstRowLastColumn="0" w:lastRowFirstColumn="0" w:lastRowLastColumn="0"/>
            <w:tcW w:w="1128" w:type="dxa"/>
          </w:tcPr>
          <w:p w14:paraId="24F3636A" w14:textId="77777777" w:rsidR="002A7CD4" w:rsidRPr="00F8064A" w:rsidRDefault="002A7CD4" w:rsidP="00CB5BA6"/>
        </w:tc>
        <w:tc>
          <w:tcPr>
            <w:tcW w:w="1308" w:type="dxa"/>
          </w:tcPr>
          <w:p w14:paraId="2839A470"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566" w:type="dxa"/>
          </w:tcPr>
          <w:p w14:paraId="466628BD"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4486" w:type="dxa"/>
          </w:tcPr>
          <w:p w14:paraId="5835C282"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c>
          <w:tcPr>
            <w:tcW w:w="1862" w:type="dxa"/>
          </w:tcPr>
          <w:p w14:paraId="2173EBFD" w14:textId="77777777" w:rsidR="002A7CD4" w:rsidRPr="00F8064A" w:rsidRDefault="002A7CD4" w:rsidP="00CB5BA6">
            <w:pPr>
              <w:cnfStyle w:val="000000000000" w:firstRow="0" w:lastRow="0" w:firstColumn="0" w:lastColumn="0" w:oddVBand="0" w:evenVBand="0" w:oddHBand="0" w:evenHBand="0" w:firstRowFirstColumn="0" w:firstRowLastColumn="0" w:lastRowFirstColumn="0" w:lastRowLastColumn="0"/>
            </w:pPr>
          </w:p>
        </w:tc>
      </w:tr>
      <w:tr w:rsidR="00CB5BA6" w:rsidRPr="00F8064A" w14:paraId="4B19FC7D" w14:textId="77777777" w:rsidTr="002A7CD4">
        <w:tc>
          <w:tcPr>
            <w:cnfStyle w:val="001000000000" w:firstRow="0" w:lastRow="0" w:firstColumn="1" w:lastColumn="0" w:oddVBand="0" w:evenVBand="0" w:oddHBand="0" w:evenHBand="0" w:firstRowFirstColumn="0" w:firstRowLastColumn="0" w:lastRowFirstColumn="0" w:lastRowLastColumn="0"/>
            <w:tcW w:w="1128" w:type="dxa"/>
          </w:tcPr>
          <w:p w14:paraId="327C5805" w14:textId="77777777" w:rsidR="00CB5BA6" w:rsidRPr="00F8064A" w:rsidRDefault="00CB5BA6" w:rsidP="00CB5BA6"/>
        </w:tc>
        <w:tc>
          <w:tcPr>
            <w:tcW w:w="1308" w:type="dxa"/>
          </w:tcPr>
          <w:p w14:paraId="67497D46"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p>
        </w:tc>
        <w:tc>
          <w:tcPr>
            <w:tcW w:w="566" w:type="dxa"/>
          </w:tcPr>
          <w:p w14:paraId="0957CEE2"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p>
        </w:tc>
        <w:tc>
          <w:tcPr>
            <w:tcW w:w="4486" w:type="dxa"/>
          </w:tcPr>
          <w:p w14:paraId="08A86F86"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p>
        </w:tc>
        <w:tc>
          <w:tcPr>
            <w:tcW w:w="1862" w:type="dxa"/>
          </w:tcPr>
          <w:p w14:paraId="40CB1CBB" w14:textId="77777777" w:rsidR="00CB5BA6" w:rsidRPr="00F8064A" w:rsidRDefault="00CB5BA6" w:rsidP="00CB5BA6">
            <w:pPr>
              <w:cnfStyle w:val="000000000000" w:firstRow="0" w:lastRow="0" w:firstColumn="0" w:lastColumn="0" w:oddVBand="0" w:evenVBand="0" w:oddHBand="0" w:evenHBand="0" w:firstRowFirstColumn="0" w:firstRowLastColumn="0" w:lastRowFirstColumn="0" w:lastRowLastColumn="0"/>
            </w:pPr>
          </w:p>
        </w:tc>
      </w:tr>
    </w:tbl>
    <w:p w14:paraId="3EF816FC" w14:textId="77777777" w:rsidR="00CB5BA6" w:rsidRPr="00F8064A" w:rsidRDefault="00CB5BA6" w:rsidP="00CB5BA6"/>
    <w:sectPr w:rsidR="00CB5BA6" w:rsidRPr="00F806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3CF2F" w14:textId="77777777" w:rsidR="00146321" w:rsidRDefault="00146321" w:rsidP="004A6D46">
      <w:pPr>
        <w:spacing w:before="0" w:after="0" w:line="240" w:lineRule="auto"/>
      </w:pPr>
      <w:r>
        <w:separator/>
      </w:r>
    </w:p>
  </w:endnote>
  <w:endnote w:type="continuationSeparator" w:id="0">
    <w:p w14:paraId="4AE21852" w14:textId="77777777" w:rsidR="00146321" w:rsidRDefault="00146321" w:rsidP="004A6D46">
      <w:pPr>
        <w:spacing w:before="0" w:after="0" w:line="240" w:lineRule="auto"/>
      </w:pPr>
      <w:r>
        <w:continuationSeparator/>
      </w:r>
    </w:p>
  </w:endnote>
  <w:endnote w:type="continuationNotice" w:id="1">
    <w:p w14:paraId="4AA89183" w14:textId="77777777" w:rsidR="001E2581" w:rsidRDefault="001E258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A6FA2" w14:textId="77777777" w:rsidR="002614CE" w:rsidRPr="007D0C88" w:rsidRDefault="002614CE" w:rsidP="007D0C88">
    <w:pPr>
      <w:pStyle w:val="aff5"/>
      <w:jc w:val="right"/>
    </w:pPr>
    <w:r w:rsidRPr="002816CA">
      <w:rPr>
        <w:noProof/>
      </w:rPr>
      <mc:AlternateContent>
        <mc:Choice Requires="wps">
          <w:drawing>
            <wp:anchor distT="45720" distB="45720" distL="114300" distR="114300" simplePos="0" relativeHeight="251659264" behindDoc="0" locked="0" layoutInCell="1" allowOverlap="1" wp14:anchorId="05823589" wp14:editId="6F4C7DBE">
              <wp:simplePos x="0" y="0"/>
              <wp:positionH relativeFrom="margin">
                <wp:align>left</wp:align>
              </wp:positionH>
              <wp:positionV relativeFrom="paragraph">
                <wp:posOffset>-179070</wp:posOffset>
              </wp:positionV>
              <wp:extent cx="372427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56CD8DF3" w14:textId="1C3F521A" w:rsidR="002614CE" w:rsidRPr="002816CA" w:rsidRDefault="001E2581" w:rsidP="002816CA">
                          <w:sdt>
                            <w:sdtPr>
                              <w:rPr>
                                <w:rFonts w:hint="eastAsia"/>
                              </w:rPr>
                              <w:alias w:val="标题"/>
                              <w:tag w:val=""/>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sidR="00C412C1">
                                <w:rPr>
                                  <w:rFonts w:hint="eastAsia"/>
                                </w:rPr>
                                <w:t>和谐劳动用工动态服务平台v1.1</w:t>
                              </w:r>
                            </w:sdtContent>
                          </w:sdt>
                          <w:r w:rsidR="002614CE">
                            <w:rPr>
                              <w:rFonts w:hint="eastAsia"/>
                            </w:rPr>
                            <w:t xml:space="preserve">   </w:t>
                          </w:r>
                          <w:r w:rsidR="002614CE" w:rsidRPr="002816CA">
                            <w:rPr>
                              <w:rFonts w:hint="eastAsia"/>
                            </w:rPr>
                            <w:t>©</w:t>
                          </w:r>
                          <w:sdt>
                            <w:sdtPr>
                              <w:rPr>
                                <w:rFonts w:hint="eastAsia"/>
                              </w:rPr>
                              <w:alias w:val="单位"/>
                              <w:tag w:val=""/>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sidR="00FE5425">
                                <w:rPr>
                                  <w:rFonts w:hint="eastAsia"/>
                                </w:rPr>
                                <w:t>湖北会基网络科技有限公司</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823589" id="_x0000_t202" coordsize="21600,21600" o:spt="202" path="m,l,21600r21600,l21600,xe">
              <v:stroke joinstyle="miter"/>
              <v:path gradientshapeok="t" o:connecttype="rect"/>
            </v:shapetype>
            <v:shape id="文本框 2" o:spid="_x0000_s1029" type="#_x0000_t202" style="position:absolute;left:0;text-align:left;margin-left:0;margin-top:-14.1pt;width:293.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" filled="f" stroked="f">
              <v:textbox style="mso-fit-shape-to-text:t">
                <w:txbxContent>
                  <w:p w14:paraId="56CD8DF3" w14:textId="1C3F521A" w:rsidR="002614CE" w:rsidRPr="002816CA" w:rsidRDefault="001E2581" w:rsidP="002816CA">
                    <w:sdt>
                      <w:sdtPr>
                        <w:rPr>
                          <w:rFonts w:hint="eastAsia"/>
                        </w:rPr>
                        <w:alias w:val="标题"/>
                        <w:tag w:val=""/>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sidR="00C412C1">
                          <w:rPr>
                            <w:rFonts w:hint="eastAsia"/>
                          </w:rPr>
                          <w:t>和谐劳动用工动态服务平台v1.1</w:t>
                        </w:r>
                      </w:sdtContent>
                    </w:sdt>
                    <w:r w:rsidR="002614CE">
                      <w:rPr>
                        <w:rFonts w:hint="eastAsia"/>
                      </w:rPr>
                      <w:t xml:space="preserve">   </w:t>
                    </w:r>
                    <w:r w:rsidR="002614CE" w:rsidRPr="002816CA">
                      <w:rPr>
                        <w:rFonts w:hint="eastAsia"/>
                      </w:rPr>
                      <w:t>©</w:t>
                    </w:r>
                    <w:sdt>
                      <w:sdtPr>
                        <w:rPr>
                          <w:rFonts w:hint="eastAsia"/>
                        </w:rPr>
                        <w:alias w:val="单位"/>
                        <w:tag w:val=""/>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sidR="00FE5425">
                          <w:rPr>
                            <w:rFonts w:hint="eastAsia"/>
                          </w:rPr>
                          <w:t>湖北会基网络科技有限公司</w:t>
                        </w:r>
                      </w:sdtContent>
                    </w:sdt>
                  </w:p>
                </w:txbxContent>
              </v:textbox>
              <w10:wrap type="square" anchorx="margin"/>
            </v:shape>
          </w:pict>
        </mc:Fallback>
      </mc:AlternateContent>
    </w:r>
    <w:sdt>
      <w:sdtPr>
        <w:id w:val="-524547654"/>
        <w:docPartObj>
          <w:docPartGallery w:val="Page Numbers (Bottom of Page)"/>
          <w:docPartUnique/>
        </w:docPartObj>
      </w:sdtPr>
      <w:sdtEndPr/>
      <w:sdtContent>
        <w:sdt>
          <w:sdtPr>
            <w:id w:val="1728636285"/>
            <w:docPartObj>
              <w:docPartGallery w:val="Page Numbers (Top of Page)"/>
              <w:docPartUnique/>
            </w:docPartObj>
          </w:sdtPr>
          <w:sdtEndPr/>
          <w:sdtContent>
            <w:r w:rsidRPr="007D0C88">
              <w:rPr>
                <w:lang w:val="zh-CN"/>
              </w:rPr>
              <w:t xml:space="preserve"> </w:t>
            </w:r>
            <w:r w:rsidRPr="007D0C88">
              <w:rPr>
                <w:b/>
                <w:bCs/>
                <w:sz w:val="24"/>
                <w:szCs w:val="24"/>
              </w:rPr>
              <w:fldChar w:fldCharType="begin"/>
            </w:r>
            <w:r w:rsidRPr="007D0C88">
              <w:rPr>
                <w:b/>
                <w:bCs/>
              </w:rPr>
              <w:instrText>PAGE</w:instrText>
            </w:r>
            <w:r w:rsidRPr="007D0C88">
              <w:rPr>
                <w:b/>
                <w:bCs/>
                <w:sz w:val="24"/>
                <w:szCs w:val="24"/>
              </w:rPr>
              <w:fldChar w:fldCharType="separate"/>
            </w:r>
            <w:r w:rsidR="00171BE5">
              <w:rPr>
                <w:b/>
                <w:bCs/>
                <w:noProof/>
              </w:rPr>
              <w:t>3</w:t>
            </w:r>
            <w:r w:rsidRPr="007D0C88">
              <w:rPr>
                <w:b/>
                <w:bCs/>
                <w:sz w:val="24"/>
                <w:szCs w:val="24"/>
              </w:rPr>
              <w:fldChar w:fldCharType="end"/>
            </w:r>
            <w:r w:rsidRPr="007D0C88">
              <w:rPr>
                <w:lang w:val="zh-CN"/>
              </w:rPr>
              <w:t xml:space="preserve"> </w:t>
            </w:r>
            <w:r w:rsidRPr="007D0C88">
              <w:rPr>
                <w:lang w:val="zh-CN"/>
              </w:rPr>
              <w:t xml:space="preserve">/ </w:t>
            </w:r>
            <w:r w:rsidRPr="007D0C88">
              <w:rPr>
                <w:b/>
                <w:bCs/>
                <w:sz w:val="24"/>
                <w:szCs w:val="24"/>
              </w:rPr>
              <w:fldChar w:fldCharType="begin"/>
            </w:r>
            <w:r w:rsidRPr="007D0C88">
              <w:rPr>
                <w:b/>
                <w:bCs/>
              </w:rPr>
              <w:instrText>NUMPAGES</w:instrText>
            </w:r>
            <w:r w:rsidRPr="007D0C88">
              <w:rPr>
                <w:b/>
                <w:bCs/>
                <w:sz w:val="24"/>
                <w:szCs w:val="24"/>
              </w:rPr>
              <w:fldChar w:fldCharType="separate"/>
            </w:r>
            <w:r w:rsidR="00171BE5">
              <w:rPr>
                <w:b/>
                <w:bCs/>
                <w:noProof/>
              </w:rPr>
              <w:t>3</w:t>
            </w:r>
            <w:r w:rsidRPr="007D0C88">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30E7" w14:textId="77777777" w:rsidR="00146321" w:rsidRDefault="00146321" w:rsidP="004A6D46">
      <w:pPr>
        <w:spacing w:before="0" w:after="0" w:line="240" w:lineRule="auto"/>
      </w:pPr>
      <w:r>
        <w:separator/>
      </w:r>
    </w:p>
  </w:footnote>
  <w:footnote w:type="continuationSeparator" w:id="0">
    <w:p w14:paraId="54C7FCC8" w14:textId="77777777" w:rsidR="00146321" w:rsidRDefault="00146321" w:rsidP="004A6D46">
      <w:pPr>
        <w:spacing w:before="0" w:after="0" w:line="240" w:lineRule="auto"/>
      </w:pPr>
      <w:r>
        <w:continuationSeparator/>
      </w:r>
    </w:p>
  </w:footnote>
  <w:footnote w:type="continuationNotice" w:id="1">
    <w:p w14:paraId="6B409509" w14:textId="77777777" w:rsidR="001E2581" w:rsidRDefault="001E258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CFD9" w14:textId="77777777" w:rsidR="002614CE" w:rsidRPr="00675742" w:rsidRDefault="00FE5425" w:rsidP="00675742">
    <w:r>
      <w:rPr>
        <w:noProof/>
      </w:rPr>
      <w:drawing>
        <wp:inline distT="0" distB="0" distL="0" distR="0" wp14:anchorId="05AD4B3C" wp14:editId="642BF5D1">
          <wp:extent cx="969266" cy="2560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会基LOGO.png"/>
                  <pic:cNvPicPr/>
                </pic:nvPicPr>
                <pic:blipFill>
                  <a:blip r:embed="rId1">
                    <a:extLst>
                      <a:ext uri="{28A0092B-C50C-407E-A947-70E740481C1C}">
                        <a14:useLocalDpi xmlns:a14="http://schemas.microsoft.com/office/drawing/2010/main" val="0"/>
                      </a:ext>
                    </a:extLst>
                  </a:blip>
                  <a:stretch>
                    <a:fillRect/>
                  </a:stretch>
                </pic:blipFill>
                <pic:spPr>
                  <a:xfrm>
                    <a:off x="0" y="0"/>
                    <a:ext cx="969266" cy="2560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679"/>
    <w:multiLevelType w:val="hybridMultilevel"/>
    <w:tmpl w:val="FEDE3E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5D4C7C"/>
    <w:multiLevelType w:val="hybridMultilevel"/>
    <w:tmpl w:val="3EA0CB6C"/>
    <w:lvl w:ilvl="0" w:tplc="0409000F">
      <w:start w:val="1"/>
      <w:numFmt w:val="decimal"/>
      <w:lvlText w:val="%1."/>
      <w:lvlJc w:val="left"/>
      <w:pPr>
        <w:ind w:left="420" w:hanging="420"/>
      </w:pPr>
    </w:lvl>
    <w:lvl w:ilvl="1" w:tplc="B7C0E074">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762AA"/>
    <w:multiLevelType w:val="hybridMultilevel"/>
    <w:tmpl w:val="60B68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A42DE4"/>
    <w:multiLevelType w:val="hybridMultilevel"/>
    <w:tmpl w:val="5CE06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0D7D8D"/>
    <w:multiLevelType w:val="hybridMultilevel"/>
    <w:tmpl w:val="AD96E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606E03"/>
    <w:multiLevelType w:val="hybridMultilevel"/>
    <w:tmpl w:val="6BB8DB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6B0E7932"/>
    <w:lvl w:ilvl="0">
      <w:start w:val="1"/>
      <w:numFmt w:val="decimal"/>
      <w:pStyle w:val="1"/>
      <w:lvlText w:val="%1"/>
      <w:lvlJc w:val="left"/>
      <w:pPr>
        <w:ind w:left="432" w:hanging="432"/>
      </w:pPr>
      <w:rPr>
        <w:rFonts w:ascii="Microsoft YaHei UI" w:eastAsia="Microsoft YaHei UI" w:hAnsi="Microsoft YaHei UI"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18D55EDD"/>
    <w:multiLevelType w:val="hybridMultilevel"/>
    <w:tmpl w:val="3AB22E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B0145D"/>
    <w:multiLevelType w:val="hybridMultilevel"/>
    <w:tmpl w:val="B7907E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F6179F"/>
    <w:multiLevelType w:val="hybridMultilevel"/>
    <w:tmpl w:val="C14CF1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FD25DC"/>
    <w:multiLevelType w:val="hybridMultilevel"/>
    <w:tmpl w:val="2206A6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8E317A"/>
    <w:multiLevelType w:val="hybridMultilevel"/>
    <w:tmpl w:val="867853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BB1439"/>
    <w:multiLevelType w:val="hybridMultilevel"/>
    <w:tmpl w:val="F57083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FC5D7F"/>
    <w:multiLevelType w:val="hybridMultilevel"/>
    <w:tmpl w:val="2592D5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870BDF"/>
    <w:multiLevelType w:val="hybridMultilevel"/>
    <w:tmpl w:val="DC0C7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C820E2"/>
    <w:multiLevelType w:val="hybridMultilevel"/>
    <w:tmpl w:val="5D0E6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676D71"/>
    <w:multiLevelType w:val="hybridMultilevel"/>
    <w:tmpl w:val="D11CD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727870"/>
    <w:multiLevelType w:val="hybridMultilevel"/>
    <w:tmpl w:val="10168422"/>
    <w:lvl w:ilvl="0" w:tplc="0409000F">
      <w:start w:val="1"/>
      <w:numFmt w:val="decimal"/>
      <w:lvlText w:val="%1."/>
      <w:lvlJc w:val="left"/>
      <w:pPr>
        <w:ind w:left="420" w:hanging="420"/>
      </w:pPr>
    </w:lvl>
    <w:lvl w:ilvl="1" w:tplc="6D0E40C0">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102FA8"/>
    <w:multiLevelType w:val="hybridMultilevel"/>
    <w:tmpl w:val="0694B6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3A67BEF"/>
    <w:multiLevelType w:val="hybridMultilevel"/>
    <w:tmpl w:val="AF06F3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F45DFC"/>
    <w:multiLevelType w:val="hybridMultilevel"/>
    <w:tmpl w:val="3C88B7D8"/>
    <w:lvl w:ilvl="0" w:tplc="0409000F">
      <w:start w:val="1"/>
      <w:numFmt w:val="decimal"/>
      <w:lvlText w:val="%1."/>
      <w:lvlJc w:val="left"/>
      <w:pPr>
        <w:ind w:left="420" w:hanging="420"/>
      </w:pPr>
    </w:lvl>
    <w:lvl w:ilvl="1" w:tplc="B7C0E074">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9B5F23"/>
    <w:multiLevelType w:val="hybridMultilevel"/>
    <w:tmpl w:val="D0D2A0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5B1CF3"/>
    <w:multiLevelType w:val="hybridMultilevel"/>
    <w:tmpl w:val="043485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9979B5"/>
    <w:multiLevelType w:val="hybridMultilevel"/>
    <w:tmpl w:val="B1C0A8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1044CB"/>
    <w:multiLevelType w:val="hybridMultilevel"/>
    <w:tmpl w:val="9EEEBF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8296C56"/>
    <w:multiLevelType w:val="hybridMultilevel"/>
    <w:tmpl w:val="CA906F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9154D15"/>
    <w:multiLevelType w:val="hybridMultilevel"/>
    <w:tmpl w:val="AE0205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351FAE"/>
    <w:multiLevelType w:val="hybridMultilevel"/>
    <w:tmpl w:val="A7A630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046784"/>
    <w:multiLevelType w:val="hybridMultilevel"/>
    <w:tmpl w:val="17E02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066610B"/>
    <w:multiLevelType w:val="hybridMultilevel"/>
    <w:tmpl w:val="711EFF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27442F7"/>
    <w:multiLevelType w:val="hybridMultilevel"/>
    <w:tmpl w:val="84F093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001088"/>
    <w:multiLevelType w:val="hybridMultilevel"/>
    <w:tmpl w:val="5C6E5B40"/>
    <w:lvl w:ilvl="0" w:tplc="0409000F">
      <w:start w:val="1"/>
      <w:numFmt w:val="decimal"/>
      <w:lvlText w:val="%1."/>
      <w:lvlJc w:val="left"/>
      <w:pPr>
        <w:ind w:left="420" w:hanging="420"/>
      </w:pPr>
    </w:lvl>
    <w:lvl w:ilvl="1" w:tplc="22D00B74">
      <w:start w:val="1"/>
      <w:numFmt w:val="decimal"/>
      <w:lvlText w:val="%2）"/>
      <w:lvlJc w:val="left"/>
      <w:pPr>
        <w:ind w:left="780" w:hanging="360"/>
      </w:pPr>
      <w:rPr>
        <w:rFonts w:hint="default"/>
      </w:rPr>
    </w:lvl>
    <w:lvl w:ilvl="2" w:tplc="37B2F6F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386665"/>
    <w:multiLevelType w:val="hybridMultilevel"/>
    <w:tmpl w:val="E54A00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AEE7306"/>
    <w:multiLevelType w:val="hybridMultilevel"/>
    <w:tmpl w:val="0BF03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B70D5A"/>
    <w:multiLevelType w:val="hybridMultilevel"/>
    <w:tmpl w:val="CC324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4270A2"/>
    <w:multiLevelType w:val="hybridMultilevel"/>
    <w:tmpl w:val="A44EC9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CB7760"/>
    <w:multiLevelType w:val="hybridMultilevel"/>
    <w:tmpl w:val="3C88B7D8"/>
    <w:lvl w:ilvl="0" w:tplc="0409000F">
      <w:start w:val="1"/>
      <w:numFmt w:val="decimal"/>
      <w:lvlText w:val="%1."/>
      <w:lvlJc w:val="left"/>
      <w:pPr>
        <w:ind w:left="420" w:hanging="420"/>
      </w:pPr>
    </w:lvl>
    <w:lvl w:ilvl="1" w:tplc="B7C0E074">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B164B4"/>
    <w:multiLevelType w:val="hybridMultilevel"/>
    <w:tmpl w:val="65DC2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21"/>
  </w:num>
  <w:num w:numId="4">
    <w:abstractNumId w:val="31"/>
  </w:num>
  <w:num w:numId="5">
    <w:abstractNumId w:val="35"/>
  </w:num>
  <w:num w:numId="6">
    <w:abstractNumId w:val="2"/>
  </w:num>
  <w:num w:numId="7">
    <w:abstractNumId w:val="30"/>
  </w:num>
  <w:num w:numId="8">
    <w:abstractNumId w:val="11"/>
  </w:num>
  <w:num w:numId="9">
    <w:abstractNumId w:val="27"/>
  </w:num>
  <w:num w:numId="10">
    <w:abstractNumId w:val="8"/>
  </w:num>
  <w:num w:numId="11">
    <w:abstractNumId w:val="33"/>
  </w:num>
  <w:num w:numId="12">
    <w:abstractNumId w:val="16"/>
  </w:num>
  <w:num w:numId="13">
    <w:abstractNumId w:val="37"/>
  </w:num>
  <w:num w:numId="14">
    <w:abstractNumId w:val="15"/>
  </w:num>
  <w:num w:numId="15">
    <w:abstractNumId w:val="32"/>
  </w:num>
  <w:num w:numId="16">
    <w:abstractNumId w:val="17"/>
  </w:num>
  <w:num w:numId="17">
    <w:abstractNumId w:val="19"/>
  </w:num>
  <w:num w:numId="18">
    <w:abstractNumId w:val="3"/>
  </w:num>
  <w:num w:numId="19">
    <w:abstractNumId w:val="1"/>
  </w:num>
  <w:num w:numId="20">
    <w:abstractNumId w:val="13"/>
  </w:num>
  <w:num w:numId="21">
    <w:abstractNumId w:val="12"/>
  </w:num>
  <w:num w:numId="22">
    <w:abstractNumId w:val="5"/>
  </w:num>
  <w:num w:numId="23">
    <w:abstractNumId w:val="36"/>
  </w:num>
  <w:num w:numId="24">
    <w:abstractNumId w:val="9"/>
  </w:num>
  <w:num w:numId="25">
    <w:abstractNumId w:val="18"/>
  </w:num>
  <w:num w:numId="26">
    <w:abstractNumId w:val="28"/>
  </w:num>
  <w:num w:numId="27">
    <w:abstractNumId w:val="20"/>
  </w:num>
  <w:num w:numId="28">
    <w:abstractNumId w:val="10"/>
  </w:num>
  <w:num w:numId="29">
    <w:abstractNumId w:val="4"/>
  </w:num>
  <w:num w:numId="30">
    <w:abstractNumId w:val="7"/>
  </w:num>
  <w:num w:numId="31">
    <w:abstractNumId w:val="26"/>
  </w:num>
  <w:num w:numId="32">
    <w:abstractNumId w:val="29"/>
  </w:num>
  <w:num w:numId="33">
    <w:abstractNumId w:val="23"/>
  </w:num>
  <w:num w:numId="34">
    <w:abstractNumId w:val="24"/>
  </w:num>
  <w:num w:numId="35">
    <w:abstractNumId w:val="34"/>
  </w:num>
  <w:num w:numId="36">
    <w:abstractNumId w:val="0"/>
  </w:num>
  <w:num w:numId="37">
    <w:abstractNumId w:val="25"/>
  </w:num>
  <w:num w:numId="38">
    <w:abstractNumId w:val="22"/>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文彬">
    <w15:presenceInfo w15:providerId="Windows Live" w15:userId="6982ab507d96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A56"/>
    <w:rsid w:val="0000239F"/>
    <w:rsid w:val="00005A26"/>
    <w:rsid w:val="000070D4"/>
    <w:rsid w:val="000134B2"/>
    <w:rsid w:val="0001408F"/>
    <w:rsid w:val="00014BE0"/>
    <w:rsid w:val="00014FCA"/>
    <w:rsid w:val="00015DE3"/>
    <w:rsid w:val="0001722C"/>
    <w:rsid w:val="00017F77"/>
    <w:rsid w:val="00020979"/>
    <w:rsid w:val="00022980"/>
    <w:rsid w:val="00022DCD"/>
    <w:rsid w:val="0002577C"/>
    <w:rsid w:val="000259B7"/>
    <w:rsid w:val="00026052"/>
    <w:rsid w:val="0002692F"/>
    <w:rsid w:val="000269C4"/>
    <w:rsid w:val="000300D5"/>
    <w:rsid w:val="00032E91"/>
    <w:rsid w:val="0003462E"/>
    <w:rsid w:val="00035781"/>
    <w:rsid w:val="0003689E"/>
    <w:rsid w:val="000377C2"/>
    <w:rsid w:val="00040464"/>
    <w:rsid w:val="0004061A"/>
    <w:rsid w:val="000407E2"/>
    <w:rsid w:val="000407EB"/>
    <w:rsid w:val="0004080C"/>
    <w:rsid w:val="0004601A"/>
    <w:rsid w:val="00047205"/>
    <w:rsid w:val="00047516"/>
    <w:rsid w:val="00047C01"/>
    <w:rsid w:val="00047C9D"/>
    <w:rsid w:val="00050CDD"/>
    <w:rsid w:val="000522B9"/>
    <w:rsid w:val="000543C0"/>
    <w:rsid w:val="00054975"/>
    <w:rsid w:val="00055166"/>
    <w:rsid w:val="00056844"/>
    <w:rsid w:val="0005752D"/>
    <w:rsid w:val="00057EDA"/>
    <w:rsid w:val="00060AC7"/>
    <w:rsid w:val="00061A13"/>
    <w:rsid w:val="0006270E"/>
    <w:rsid w:val="0006337B"/>
    <w:rsid w:val="000644F9"/>
    <w:rsid w:val="00064696"/>
    <w:rsid w:val="0006560B"/>
    <w:rsid w:val="0006658B"/>
    <w:rsid w:val="00070F18"/>
    <w:rsid w:val="00074962"/>
    <w:rsid w:val="00074E96"/>
    <w:rsid w:val="00076C8C"/>
    <w:rsid w:val="000805E9"/>
    <w:rsid w:val="0008144E"/>
    <w:rsid w:val="000843C8"/>
    <w:rsid w:val="000846C7"/>
    <w:rsid w:val="000850CB"/>
    <w:rsid w:val="00086184"/>
    <w:rsid w:val="000863B3"/>
    <w:rsid w:val="000877D9"/>
    <w:rsid w:val="0009060C"/>
    <w:rsid w:val="0009205B"/>
    <w:rsid w:val="000922E2"/>
    <w:rsid w:val="00092A05"/>
    <w:rsid w:val="00097893"/>
    <w:rsid w:val="000A0C0F"/>
    <w:rsid w:val="000A318B"/>
    <w:rsid w:val="000A3C53"/>
    <w:rsid w:val="000A585D"/>
    <w:rsid w:val="000A672C"/>
    <w:rsid w:val="000A7D4B"/>
    <w:rsid w:val="000B0989"/>
    <w:rsid w:val="000B25AF"/>
    <w:rsid w:val="000B28E7"/>
    <w:rsid w:val="000B30DB"/>
    <w:rsid w:val="000B380D"/>
    <w:rsid w:val="000B39BA"/>
    <w:rsid w:val="000B3C9F"/>
    <w:rsid w:val="000B5823"/>
    <w:rsid w:val="000B6C71"/>
    <w:rsid w:val="000B6CB7"/>
    <w:rsid w:val="000C3381"/>
    <w:rsid w:val="000C3B8D"/>
    <w:rsid w:val="000C4405"/>
    <w:rsid w:val="000C48EB"/>
    <w:rsid w:val="000C5904"/>
    <w:rsid w:val="000D12E3"/>
    <w:rsid w:val="000D220B"/>
    <w:rsid w:val="000D23D4"/>
    <w:rsid w:val="000E0EB5"/>
    <w:rsid w:val="000E20ED"/>
    <w:rsid w:val="000E4C62"/>
    <w:rsid w:val="000E4E24"/>
    <w:rsid w:val="000E59C8"/>
    <w:rsid w:val="000E5F36"/>
    <w:rsid w:val="000F061E"/>
    <w:rsid w:val="000F184E"/>
    <w:rsid w:val="000F18EC"/>
    <w:rsid w:val="000F1C66"/>
    <w:rsid w:val="000F486A"/>
    <w:rsid w:val="000F5BFA"/>
    <w:rsid w:val="000F5E9B"/>
    <w:rsid w:val="000F7AEA"/>
    <w:rsid w:val="001002C8"/>
    <w:rsid w:val="00101F5E"/>
    <w:rsid w:val="0010447E"/>
    <w:rsid w:val="00110C7A"/>
    <w:rsid w:val="001113F9"/>
    <w:rsid w:val="0011277B"/>
    <w:rsid w:val="0011375E"/>
    <w:rsid w:val="001139BA"/>
    <w:rsid w:val="00116C20"/>
    <w:rsid w:val="00116C70"/>
    <w:rsid w:val="00121A1C"/>
    <w:rsid w:val="0012300A"/>
    <w:rsid w:val="0012364A"/>
    <w:rsid w:val="001257F6"/>
    <w:rsid w:val="00126061"/>
    <w:rsid w:val="0012753D"/>
    <w:rsid w:val="00127951"/>
    <w:rsid w:val="00127BC4"/>
    <w:rsid w:val="0013021F"/>
    <w:rsid w:val="001351C8"/>
    <w:rsid w:val="00135376"/>
    <w:rsid w:val="00136C94"/>
    <w:rsid w:val="00137879"/>
    <w:rsid w:val="001379D5"/>
    <w:rsid w:val="00140467"/>
    <w:rsid w:val="00141611"/>
    <w:rsid w:val="00141B66"/>
    <w:rsid w:val="0014214A"/>
    <w:rsid w:val="001425E9"/>
    <w:rsid w:val="0014301D"/>
    <w:rsid w:val="00146321"/>
    <w:rsid w:val="00146864"/>
    <w:rsid w:val="00146C4F"/>
    <w:rsid w:val="0014782A"/>
    <w:rsid w:val="00150502"/>
    <w:rsid w:val="00150845"/>
    <w:rsid w:val="00153DB9"/>
    <w:rsid w:val="001552DC"/>
    <w:rsid w:val="00155F77"/>
    <w:rsid w:val="0015732B"/>
    <w:rsid w:val="00157A07"/>
    <w:rsid w:val="00157B51"/>
    <w:rsid w:val="00157F08"/>
    <w:rsid w:val="00160F9B"/>
    <w:rsid w:val="001617C4"/>
    <w:rsid w:val="001622EC"/>
    <w:rsid w:val="00163150"/>
    <w:rsid w:val="00165625"/>
    <w:rsid w:val="00167B3E"/>
    <w:rsid w:val="0017000B"/>
    <w:rsid w:val="00170178"/>
    <w:rsid w:val="00170184"/>
    <w:rsid w:val="00171BE5"/>
    <w:rsid w:val="00172A7D"/>
    <w:rsid w:val="00173003"/>
    <w:rsid w:val="00173717"/>
    <w:rsid w:val="00174C3B"/>
    <w:rsid w:val="0017555D"/>
    <w:rsid w:val="001774B1"/>
    <w:rsid w:val="0018414A"/>
    <w:rsid w:val="00184A1F"/>
    <w:rsid w:val="001867C8"/>
    <w:rsid w:val="0018766A"/>
    <w:rsid w:val="001904FD"/>
    <w:rsid w:val="00190886"/>
    <w:rsid w:val="00191E7D"/>
    <w:rsid w:val="0019292D"/>
    <w:rsid w:val="001935EF"/>
    <w:rsid w:val="001960A6"/>
    <w:rsid w:val="001963D3"/>
    <w:rsid w:val="00196574"/>
    <w:rsid w:val="00196B5A"/>
    <w:rsid w:val="00196F8D"/>
    <w:rsid w:val="00196FBE"/>
    <w:rsid w:val="00196FC6"/>
    <w:rsid w:val="001A026B"/>
    <w:rsid w:val="001A0C7F"/>
    <w:rsid w:val="001A174B"/>
    <w:rsid w:val="001A2198"/>
    <w:rsid w:val="001A2328"/>
    <w:rsid w:val="001A4F39"/>
    <w:rsid w:val="001A59C2"/>
    <w:rsid w:val="001A6B2C"/>
    <w:rsid w:val="001A73D0"/>
    <w:rsid w:val="001B05AF"/>
    <w:rsid w:val="001B2E99"/>
    <w:rsid w:val="001B6897"/>
    <w:rsid w:val="001B6A3F"/>
    <w:rsid w:val="001B778F"/>
    <w:rsid w:val="001C4DD9"/>
    <w:rsid w:val="001C5F39"/>
    <w:rsid w:val="001D12CF"/>
    <w:rsid w:val="001D286F"/>
    <w:rsid w:val="001D326C"/>
    <w:rsid w:val="001D408D"/>
    <w:rsid w:val="001E0A05"/>
    <w:rsid w:val="001E2581"/>
    <w:rsid w:val="001E4D89"/>
    <w:rsid w:val="001E5465"/>
    <w:rsid w:val="001E5E58"/>
    <w:rsid w:val="001E6D40"/>
    <w:rsid w:val="001E6E15"/>
    <w:rsid w:val="001E7E2E"/>
    <w:rsid w:val="001F04F3"/>
    <w:rsid w:val="001F1B7D"/>
    <w:rsid w:val="001F1CC6"/>
    <w:rsid w:val="001F3062"/>
    <w:rsid w:val="001F3EA1"/>
    <w:rsid w:val="001F6050"/>
    <w:rsid w:val="001F7938"/>
    <w:rsid w:val="001F7E62"/>
    <w:rsid w:val="00200200"/>
    <w:rsid w:val="002016ED"/>
    <w:rsid w:val="00205E71"/>
    <w:rsid w:val="00206458"/>
    <w:rsid w:val="002110D7"/>
    <w:rsid w:val="002113B3"/>
    <w:rsid w:val="002125DD"/>
    <w:rsid w:val="00213A75"/>
    <w:rsid w:val="00213CC9"/>
    <w:rsid w:val="002157BE"/>
    <w:rsid w:val="00216060"/>
    <w:rsid w:val="00216BE2"/>
    <w:rsid w:val="002200B0"/>
    <w:rsid w:val="0022157F"/>
    <w:rsid w:val="002222CE"/>
    <w:rsid w:val="0022366F"/>
    <w:rsid w:val="00223A8B"/>
    <w:rsid w:val="002276C7"/>
    <w:rsid w:val="00230456"/>
    <w:rsid w:val="0023081C"/>
    <w:rsid w:val="00232F7A"/>
    <w:rsid w:val="002339F2"/>
    <w:rsid w:val="00233E48"/>
    <w:rsid w:val="00234A0B"/>
    <w:rsid w:val="00236385"/>
    <w:rsid w:val="00236D18"/>
    <w:rsid w:val="0024280A"/>
    <w:rsid w:val="00243A20"/>
    <w:rsid w:val="002441BC"/>
    <w:rsid w:val="002447D0"/>
    <w:rsid w:val="00245288"/>
    <w:rsid w:val="0024648E"/>
    <w:rsid w:val="00250819"/>
    <w:rsid w:val="00250A63"/>
    <w:rsid w:val="00250ACE"/>
    <w:rsid w:val="0025102E"/>
    <w:rsid w:val="00254E5E"/>
    <w:rsid w:val="00254EE3"/>
    <w:rsid w:val="002553FD"/>
    <w:rsid w:val="00255627"/>
    <w:rsid w:val="00255E61"/>
    <w:rsid w:val="00256F96"/>
    <w:rsid w:val="00260F03"/>
    <w:rsid w:val="002614CE"/>
    <w:rsid w:val="002616F2"/>
    <w:rsid w:val="00261F55"/>
    <w:rsid w:val="00262511"/>
    <w:rsid w:val="0026263D"/>
    <w:rsid w:val="0026316B"/>
    <w:rsid w:val="002638D8"/>
    <w:rsid w:val="00266122"/>
    <w:rsid w:val="00266C4D"/>
    <w:rsid w:val="00267689"/>
    <w:rsid w:val="00267E2D"/>
    <w:rsid w:val="0027193F"/>
    <w:rsid w:val="002734C4"/>
    <w:rsid w:val="00275866"/>
    <w:rsid w:val="00276A1E"/>
    <w:rsid w:val="00280E89"/>
    <w:rsid w:val="0028107B"/>
    <w:rsid w:val="002816CA"/>
    <w:rsid w:val="002822F5"/>
    <w:rsid w:val="0028274C"/>
    <w:rsid w:val="0028453E"/>
    <w:rsid w:val="00285650"/>
    <w:rsid w:val="00285C37"/>
    <w:rsid w:val="0028664B"/>
    <w:rsid w:val="00286EF8"/>
    <w:rsid w:val="002876FA"/>
    <w:rsid w:val="0029086F"/>
    <w:rsid w:val="002920C7"/>
    <w:rsid w:val="002940E4"/>
    <w:rsid w:val="00294605"/>
    <w:rsid w:val="0029693F"/>
    <w:rsid w:val="002A16C0"/>
    <w:rsid w:val="002A1A9E"/>
    <w:rsid w:val="002A3569"/>
    <w:rsid w:val="002A5350"/>
    <w:rsid w:val="002A72FC"/>
    <w:rsid w:val="002A7CD4"/>
    <w:rsid w:val="002B0021"/>
    <w:rsid w:val="002B1AF7"/>
    <w:rsid w:val="002B281B"/>
    <w:rsid w:val="002B3BBA"/>
    <w:rsid w:val="002B40A4"/>
    <w:rsid w:val="002B4E0C"/>
    <w:rsid w:val="002B6CEC"/>
    <w:rsid w:val="002B7FE0"/>
    <w:rsid w:val="002C1471"/>
    <w:rsid w:val="002C16DA"/>
    <w:rsid w:val="002C3FDA"/>
    <w:rsid w:val="002C511A"/>
    <w:rsid w:val="002C5BAC"/>
    <w:rsid w:val="002C6F82"/>
    <w:rsid w:val="002D03EF"/>
    <w:rsid w:val="002D2403"/>
    <w:rsid w:val="002D3184"/>
    <w:rsid w:val="002D3902"/>
    <w:rsid w:val="002D79AF"/>
    <w:rsid w:val="002E09F3"/>
    <w:rsid w:val="002E21BA"/>
    <w:rsid w:val="002E3D45"/>
    <w:rsid w:val="002E49EE"/>
    <w:rsid w:val="002E593C"/>
    <w:rsid w:val="002E75B0"/>
    <w:rsid w:val="002F0976"/>
    <w:rsid w:val="002F3432"/>
    <w:rsid w:val="002F5456"/>
    <w:rsid w:val="002F5B1D"/>
    <w:rsid w:val="002F5E8A"/>
    <w:rsid w:val="00301AF0"/>
    <w:rsid w:val="00301D0D"/>
    <w:rsid w:val="003038EA"/>
    <w:rsid w:val="00307235"/>
    <w:rsid w:val="0031077B"/>
    <w:rsid w:val="00310D89"/>
    <w:rsid w:val="0031301F"/>
    <w:rsid w:val="00313BD6"/>
    <w:rsid w:val="00315084"/>
    <w:rsid w:val="00317FD3"/>
    <w:rsid w:val="003203CD"/>
    <w:rsid w:val="00320D70"/>
    <w:rsid w:val="00321BBC"/>
    <w:rsid w:val="00323E0C"/>
    <w:rsid w:val="003251FA"/>
    <w:rsid w:val="003255C7"/>
    <w:rsid w:val="0032599E"/>
    <w:rsid w:val="00326365"/>
    <w:rsid w:val="003264CA"/>
    <w:rsid w:val="00326A7A"/>
    <w:rsid w:val="0032732D"/>
    <w:rsid w:val="00330F67"/>
    <w:rsid w:val="0033111C"/>
    <w:rsid w:val="00331285"/>
    <w:rsid w:val="00331462"/>
    <w:rsid w:val="00334018"/>
    <w:rsid w:val="00336DB2"/>
    <w:rsid w:val="00341A69"/>
    <w:rsid w:val="00343491"/>
    <w:rsid w:val="00344F81"/>
    <w:rsid w:val="003467D3"/>
    <w:rsid w:val="00346E2E"/>
    <w:rsid w:val="00347577"/>
    <w:rsid w:val="003477A0"/>
    <w:rsid w:val="00350E16"/>
    <w:rsid w:val="00352396"/>
    <w:rsid w:val="003532EC"/>
    <w:rsid w:val="0035501C"/>
    <w:rsid w:val="00356F3C"/>
    <w:rsid w:val="00361934"/>
    <w:rsid w:val="00362A5E"/>
    <w:rsid w:val="003630E8"/>
    <w:rsid w:val="003633C8"/>
    <w:rsid w:val="003637BB"/>
    <w:rsid w:val="00363C8C"/>
    <w:rsid w:val="003662F8"/>
    <w:rsid w:val="00366617"/>
    <w:rsid w:val="00366752"/>
    <w:rsid w:val="00366F4A"/>
    <w:rsid w:val="0036713B"/>
    <w:rsid w:val="003674B2"/>
    <w:rsid w:val="00370069"/>
    <w:rsid w:val="003701E3"/>
    <w:rsid w:val="003714E4"/>
    <w:rsid w:val="00372FF1"/>
    <w:rsid w:val="003738B5"/>
    <w:rsid w:val="00374698"/>
    <w:rsid w:val="00375750"/>
    <w:rsid w:val="00375D55"/>
    <w:rsid w:val="00377B11"/>
    <w:rsid w:val="00377E15"/>
    <w:rsid w:val="00382C5A"/>
    <w:rsid w:val="00383129"/>
    <w:rsid w:val="00383A95"/>
    <w:rsid w:val="00384CA2"/>
    <w:rsid w:val="0038600E"/>
    <w:rsid w:val="003869F4"/>
    <w:rsid w:val="00386C0C"/>
    <w:rsid w:val="00386F8D"/>
    <w:rsid w:val="0039027D"/>
    <w:rsid w:val="003926B1"/>
    <w:rsid w:val="00393968"/>
    <w:rsid w:val="003A205E"/>
    <w:rsid w:val="003A57DE"/>
    <w:rsid w:val="003A72B2"/>
    <w:rsid w:val="003B18AB"/>
    <w:rsid w:val="003B2DCA"/>
    <w:rsid w:val="003B2F7C"/>
    <w:rsid w:val="003B49A7"/>
    <w:rsid w:val="003B4C4B"/>
    <w:rsid w:val="003B4F36"/>
    <w:rsid w:val="003B54CB"/>
    <w:rsid w:val="003B5C5D"/>
    <w:rsid w:val="003B7351"/>
    <w:rsid w:val="003B766E"/>
    <w:rsid w:val="003B79A4"/>
    <w:rsid w:val="003C0444"/>
    <w:rsid w:val="003C1B0C"/>
    <w:rsid w:val="003C1C22"/>
    <w:rsid w:val="003C232C"/>
    <w:rsid w:val="003C43E9"/>
    <w:rsid w:val="003C4843"/>
    <w:rsid w:val="003C5DE6"/>
    <w:rsid w:val="003C6565"/>
    <w:rsid w:val="003D1F4E"/>
    <w:rsid w:val="003D2D37"/>
    <w:rsid w:val="003D7DD7"/>
    <w:rsid w:val="003E0A42"/>
    <w:rsid w:val="003E2334"/>
    <w:rsid w:val="003E2C33"/>
    <w:rsid w:val="003E359C"/>
    <w:rsid w:val="003E4791"/>
    <w:rsid w:val="003E4D5A"/>
    <w:rsid w:val="003E525B"/>
    <w:rsid w:val="003E697D"/>
    <w:rsid w:val="003E7CA5"/>
    <w:rsid w:val="003F01FF"/>
    <w:rsid w:val="003F056F"/>
    <w:rsid w:val="003F5271"/>
    <w:rsid w:val="003F58E0"/>
    <w:rsid w:val="003F5B95"/>
    <w:rsid w:val="003F5E28"/>
    <w:rsid w:val="003F6954"/>
    <w:rsid w:val="003F75B7"/>
    <w:rsid w:val="004011FE"/>
    <w:rsid w:val="00404D1E"/>
    <w:rsid w:val="00405C7E"/>
    <w:rsid w:val="004069AC"/>
    <w:rsid w:val="004069D9"/>
    <w:rsid w:val="00406AFE"/>
    <w:rsid w:val="00406D67"/>
    <w:rsid w:val="00410BBE"/>
    <w:rsid w:val="00410CE6"/>
    <w:rsid w:val="00411576"/>
    <w:rsid w:val="00412453"/>
    <w:rsid w:val="00414AFD"/>
    <w:rsid w:val="00417A4B"/>
    <w:rsid w:val="004211C2"/>
    <w:rsid w:val="004222F2"/>
    <w:rsid w:val="00422457"/>
    <w:rsid w:val="00423770"/>
    <w:rsid w:val="00425374"/>
    <w:rsid w:val="00425E34"/>
    <w:rsid w:val="00426875"/>
    <w:rsid w:val="00426A6F"/>
    <w:rsid w:val="00426B97"/>
    <w:rsid w:val="00426CC0"/>
    <w:rsid w:val="004275DF"/>
    <w:rsid w:val="00432018"/>
    <w:rsid w:val="0043247C"/>
    <w:rsid w:val="00432855"/>
    <w:rsid w:val="0043404D"/>
    <w:rsid w:val="00434806"/>
    <w:rsid w:val="004353F0"/>
    <w:rsid w:val="00435B67"/>
    <w:rsid w:val="004413D9"/>
    <w:rsid w:val="00441FA7"/>
    <w:rsid w:val="00442988"/>
    <w:rsid w:val="0044420D"/>
    <w:rsid w:val="00444888"/>
    <w:rsid w:val="00444981"/>
    <w:rsid w:val="00445C27"/>
    <w:rsid w:val="00445C30"/>
    <w:rsid w:val="004467D8"/>
    <w:rsid w:val="004504BE"/>
    <w:rsid w:val="00450E2C"/>
    <w:rsid w:val="004513D5"/>
    <w:rsid w:val="00452195"/>
    <w:rsid w:val="004522A6"/>
    <w:rsid w:val="004522FF"/>
    <w:rsid w:val="0045290A"/>
    <w:rsid w:val="00453441"/>
    <w:rsid w:val="00457909"/>
    <w:rsid w:val="00460BE9"/>
    <w:rsid w:val="00463F42"/>
    <w:rsid w:val="0046506F"/>
    <w:rsid w:val="00472535"/>
    <w:rsid w:val="004733A3"/>
    <w:rsid w:val="004734B8"/>
    <w:rsid w:val="0047586A"/>
    <w:rsid w:val="00477C31"/>
    <w:rsid w:val="00480C12"/>
    <w:rsid w:val="004817B0"/>
    <w:rsid w:val="00483138"/>
    <w:rsid w:val="00485045"/>
    <w:rsid w:val="004874FD"/>
    <w:rsid w:val="004907F6"/>
    <w:rsid w:val="00493D9F"/>
    <w:rsid w:val="00493DD1"/>
    <w:rsid w:val="004972C9"/>
    <w:rsid w:val="004A1560"/>
    <w:rsid w:val="004A2534"/>
    <w:rsid w:val="004A308D"/>
    <w:rsid w:val="004A375B"/>
    <w:rsid w:val="004A3E69"/>
    <w:rsid w:val="004A3EF8"/>
    <w:rsid w:val="004A53E7"/>
    <w:rsid w:val="004A6D46"/>
    <w:rsid w:val="004A7B41"/>
    <w:rsid w:val="004B2AD0"/>
    <w:rsid w:val="004B2E62"/>
    <w:rsid w:val="004B313A"/>
    <w:rsid w:val="004B381B"/>
    <w:rsid w:val="004B4A90"/>
    <w:rsid w:val="004B6D4F"/>
    <w:rsid w:val="004B6D97"/>
    <w:rsid w:val="004B6DCE"/>
    <w:rsid w:val="004B7301"/>
    <w:rsid w:val="004C12A3"/>
    <w:rsid w:val="004C3078"/>
    <w:rsid w:val="004C4095"/>
    <w:rsid w:val="004C5489"/>
    <w:rsid w:val="004D08F7"/>
    <w:rsid w:val="004D0D40"/>
    <w:rsid w:val="004D0EDF"/>
    <w:rsid w:val="004D1718"/>
    <w:rsid w:val="004D18E8"/>
    <w:rsid w:val="004D33C5"/>
    <w:rsid w:val="004D3E60"/>
    <w:rsid w:val="004D5F2E"/>
    <w:rsid w:val="004D7194"/>
    <w:rsid w:val="004E01D7"/>
    <w:rsid w:val="004E0C54"/>
    <w:rsid w:val="004E1C71"/>
    <w:rsid w:val="004E5A7C"/>
    <w:rsid w:val="004E5EB9"/>
    <w:rsid w:val="004E625C"/>
    <w:rsid w:val="004E6BEC"/>
    <w:rsid w:val="004E75F2"/>
    <w:rsid w:val="004F094B"/>
    <w:rsid w:val="004F0D06"/>
    <w:rsid w:val="004F18B6"/>
    <w:rsid w:val="004F2169"/>
    <w:rsid w:val="004F21F6"/>
    <w:rsid w:val="004F5A5D"/>
    <w:rsid w:val="004F5AAA"/>
    <w:rsid w:val="004F606E"/>
    <w:rsid w:val="004F65F1"/>
    <w:rsid w:val="00500A6F"/>
    <w:rsid w:val="00501CDF"/>
    <w:rsid w:val="00502AEE"/>
    <w:rsid w:val="00503F78"/>
    <w:rsid w:val="00504987"/>
    <w:rsid w:val="005054D9"/>
    <w:rsid w:val="00506239"/>
    <w:rsid w:val="00506A6B"/>
    <w:rsid w:val="00507065"/>
    <w:rsid w:val="005074A3"/>
    <w:rsid w:val="0051002C"/>
    <w:rsid w:val="00510414"/>
    <w:rsid w:val="00511A8F"/>
    <w:rsid w:val="00513E8B"/>
    <w:rsid w:val="005143B4"/>
    <w:rsid w:val="00515598"/>
    <w:rsid w:val="00516182"/>
    <w:rsid w:val="005179BD"/>
    <w:rsid w:val="00517C54"/>
    <w:rsid w:val="00522C84"/>
    <w:rsid w:val="00524184"/>
    <w:rsid w:val="0052686E"/>
    <w:rsid w:val="00527228"/>
    <w:rsid w:val="00527E72"/>
    <w:rsid w:val="00530248"/>
    <w:rsid w:val="005304EB"/>
    <w:rsid w:val="0053057F"/>
    <w:rsid w:val="00531329"/>
    <w:rsid w:val="00532032"/>
    <w:rsid w:val="00532888"/>
    <w:rsid w:val="00534D9B"/>
    <w:rsid w:val="00535213"/>
    <w:rsid w:val="00535383"/>
    <w:rsid w:val="00535F2E"/>
    <w:rsid w:val="0054114E"/>
    <w:rsid w:val="00541991"/>
    <w:rsid w:val="0054214E"/>
    <w:rsid w:val="00542237"/>
    <w:rsid w:val="0054731D"/>
    <w:rsid w:val="00550B55"/>
    <w:rsid w:val="00551C3B"/>
    <w:rsid w:val="0055221C"/>
    <w:rsid w:val="005523F3"/>
    <w:rsid w:val="00552AB1"/>
    <w:rsid w:val="00552F28"/>
    <w:rsid w:val="00553E61"/>
    <w:rsid w:val="005557AA"/>
    <w:rsid w:val="0055583E"/>
    <w:rsid w:val="00557C3D"/>
    <w:rsid w:val="00560E3E"/>
    <w:rsid w:val="0056107E"/>
    <w:rsid w:val="0056153F"/>
    <w:rsid w:val="00561631"/>
    <w:rsid w:val="005623AB"/>
    <w:rsid w:val="005625BA"/>
    <w:rsid w:val="00563C4B"/>
    <w:rsid w:val="00567594"/>
    <w:rsid w:val="0057136E"/>
    <w:rsid w:val="00572B27"/>
    <w:rsid w:val="00572B33"/>
    <w:rsid w:val="00575EDC"/>
    <w:rsid w:val="005804CF"/>
    <w:rsid w:val="00582D42"/>
    <w:rsid w:val="00583E01"/>
    <w:rsid w:val="00585FB6"/>
    <w:rsid w:val="0058736B"/>
    <w:rsid w:val="00591D8B"/>
    <w:rsid w:val="00591FB6"/>
    <w:rsid w:val="00593490"/>
    <w:rsid w:val="005940D1"/>
    <w:rsid w:val="0059663B"/>
    <w:rsid w:val="005A0154"/>
    <w:rsid w:val="005A36BD"/>
    <w:rsid w:val="005A4907"/>
    <w:rsid w:val="005B0AD5"/>
    <w:rsid w:val="005B15B1"/>
    <w:rsid w:val="005B1790"/>
    <w:rsid w:val="005B26C6"/>
    <w:rsid w:val="005B321E"/>
    <w:rsid w:val="005B6108"/>
    <w:rsid w:val="005B7454"/>
    <w:rsid w:val="005C0AA1"/>
    <w:rsid w:val="005C1C0F"/>
    <w:rsid w:val="005C4CF0"/>
    <w:rsid w:val="005C4E57"/>
    <w:rsid w:val="005C5822"/>
    <w:rsid w:val="005C6314"/>
    <w:rsid w:val="005C768B"/>
    <w:rsid w:val="005D00AC"/>
    <w:rsid w:val="005D0AB2"/>
    <w:rsid w:val="005D0BF7"/>
    <w:rsid w:val="005D100F"/>
    <w:rsid w:val="005D48E1"/>
    <w:rsid w:val="005D7B78"/>
    <w:rsid w:val="005D7ECB"/>
    <w:rsid w:val="005E0657"/>
    <w:rsid w:val="005E0B87"/>
    <w:rsid w:val="005E4329"/>
    <w:rsid w:val="005E4D48"/>
    <w:rsid w:val="005E5EE9"/>
    <w:rsid w:val="005F07B1"/>
    <w:rsid w:val="005F11E0"/>
    <w:rsid w:val="005F3FAA"/>
    <w:rsid w:val="005F465A"/>
    <w:rsid w:val="006024FF"/>
    <w:rsid w:val="00602E19"/>
    <w:rsid w:val="00603569"/>
    <w:rsid w:val="006056A3"/>
    <w:rsid w:val="006066ED"/>
    <w:rsid w:val="006071C4"/>
    <w:rsid w:val="006072EE"/>
    <w:rsid w:val="00610125"/>
    <w:rsid w:val="006101BE"/>
    <w:rsid w:val="0061075D"/>
    <w:rsid w:val="006110C7"/>
    <w:rsid w:val="006120DA"/>
    <w:rsid w:val="00612945"/>
    <w:rsid w:val="00612C3B"/>
    <w:rsid w:val="006131DA"/>
    <w:rsid w:val="00613608"/>
    <w:rsid w:val="00613705"/>
    <w:rsid w:val="006166E1"/>
    <w:rsid w:val="00616C4D"/>
    <w:rsid w:val="00616D7F"/>
    <w:rsid w:val="0061700E"/>
    <w:rsid w:val="006170B4"/>
    <w:rsid w:val="006176BA"/>
    <w:rsid w:val="00621C6F"/>
    <w:rsid w:val="006224C1"/>
    <w:rsid w:val="00622914"/>
    <w:rsid w:val="00624B00"/>
    <w:rsid w:val="00625E4C"/>
    <w:rsid w:val="006261A8"/>
    <w:rsid w:val="006309B7"/>
    <w:rsid w:val="0063266D"/>
    <w:rsid w:val="00633998"/>
    <w:rsid w:val="006349EB"/>
    <w:rsid w:val="00635C43"/>
    <w:rsid w:val="00637341"/>
    <w:rsid w:val="00637614"/>
    <w:rsid w:val="0064165C"/>
    <w:rsid w:val="00641B86"/>
    <w:rsid w:val="00641E73"/>
    <w:rsid w:val="006439B4"/>
    <w:rsid w:val="0064670F"/>
    <w:rsid w:val="00647AF7"/>
    <w:rsid w:val="006504FF"/>
    <w:rsid w:val="00650FAF"/>
    <w:rsid w:val="0065146F"/>
    <w:rsid w:val="00654434"/>
    <w:rsid w:val="00656430"/>
    <w:rsid w:val="006573C2"/>
    <w:rsid w:val="00657CA4"/>
    <w:rsid w:val="006610C4"/>
    <w:rsid w:val="00661EA7"/>
    <w:rsid w:val="00662EC2"/>
    <w:rsid w:val="00666BA2"/>
    <w:rsid w:val="00667777"/>
    <w:rsid w:val="00670A13"/>
    <w:rsid w:val="00671B76"/>
    <w:rsid w:val="00671BDC"/>
    <w:rsid w:val="006731A4"/>
    <w:rsid w:val="006744C6"/>
    <w:rsid w:val="00675742"/>
    <w:rsid w:val="00676802"/>
    <w:rsid w:val="00680EDC"/>
    <w:rsid w:val="006814B3"/>
    <w:rsid w:val="00684562"/>
    <w:rsid w:val="0068516F"/>
    <w:rsid w:val="00685F3A"/>
    <w:rsid w:val="00686AD3"/>
    <w:rsid w:val="00687086"/>
    <w:rsid w:val="006900C9"/>
    <w:rsid w:val="00690B7C"/>
    <w:rsid w:val="00691EB6"/>
    <w:rsid w:val="00692F21"/>
    <w:rsid w:val="00693815"/>
    <w:rsid w:val="00693B36"/>
    <w:rsid w:val="006943BA"/>
    <w:rsid w:val="00694C6B"/>
    <w:rsid w:val="0069540B"/>
    <w:rsid w:val="00695872"/>
    <w:rsid w:val="0069696D"/>
    <w:rsid w:val="006970C9"/>
    <w:rsid w:val="00697531"/>
    <w:rsid w:val="006B12AE"/>
    <w:rsid w:val="006B4A0C"/>
    <w:rsid w:val="006C08BB"/>
    <w:rsid w:val="006C16A0"/>
    <w:rsid w:val="006C21C5"/>
    <w:rsid w:val="006C25BA"/>
    <w:rsid w:val="006C54FC"/>
    <w:rsid w:val="006C755D"/>
    <w:rsid w:val="006D05E0"/>
    <w:rsid w:val="006D127D"/>
    <w:rsid w:val="006D26D6"/>
    <w:rsid w:val="006D3987"/>
    <w:rsid w:val="006D4ED0"/>
    <w:rsid w:val="006D5C5B"/>
    <w:rsid w:val="006E012A"/>
    <w:rsid w:val="006E2249"/>
    <w:rsid w:val="006E2BAA"/>
    <w:rsid w:val="006E3C5B"/>
    <w:rsid w:val="006E4F02"/>
    <w:rsid w:val="006E523E"/>
    <w:rsid w:val="006E624B"/>
    <w:rsid w:val="006E7C1F"/>
    <w:rsid w:val="006F0176"/>
    <w:rsid w:val="006F0F3C"/>
    <w:rsid w:val="006F3520"/>
    <w:rsid w:val="006F706C"/>
    <w:rsid w:val="0070077C"/>
    <w:rsid w:val="00701BAA"/>
    <w:rsid w:val="007035FD"/>
    <w:rsid w:val="00707E6C"/>
    <w:rsid w:val="00711E1B"/>
    <w:rsid w:val="00711EB2"/>
    <w:rsid w:val="00713472"/>
    <w:rsid w:val="007147A4"/>
    <w:rsid w:val="00716CA7"/>
    <w:rsid w:val="00717C43"/>
    <w:rsid w:val="00721296"/>
    <w:rsid w:val="00722303"/>
    <w:rsid w:val="00722E42"/>
    <w:rsid w:val="007240E8"/>
    <w:rsid w:val="00724BBD"/>
    <w:rsid w:val="00724D81"/>
    <w:rsid w:val="00724E89"/>
    <w:rsid w:val="0072514F"/>
    <w:rsid w:val="00726B43"/>
    <w:rsid w:val="00730B37"/>
    <w:rsid w:val="00731ED0"/>
    <w:rsid w:val="00732F93"/>
    <w:rsid w:val="00733D4A"/>
    <w:rsid w:val="0073435D"/>
    <w:rsid w:val="00734561"/>
    <w:rsid w:val="00736363"/>
    <w:rsid w:val="0073642F"/>
    <w:rsid w:val="0073710C"/>
    <w:rsid w:val="00743FA8"/>
    <w:rsid w:val="0074410D"/>
    <w:rsid w:val="00744224"/>
    <w:rsid w:val="00745435"/>
    <w:rsid w:val="00750C54"/>
    <w:rsid w:val="00750EA8"/>
    <w:rsid w:val="0075234F"/>
    <w:rsid w:val="00752571"/>
    <w:rsid w:val="00752E00"/>
    <w:rsid w:val="00753391"/>
    <w:rsid w:val="00755B71"/>
    <w:rsid w:val="00756292"/>
    <w:rsid w:val="00757100"/>
    <w:rsid w:val="007576CE"/>
    <w:rsid w:val="00760735"/>
    <w:rsid w:val="007609AB"/>
    <w:rsid w:val="00762109"/>
    <w:rsid w:val="00763068"/>
    <w:rsid w:val="00763FA8"/>
    <w:rsid w:val="00764636"/>
    <w:rsid w:val="007657EE"/>
    <w:rsid w:val="007661DC"/>
    <w:rsid w:val="007730F3"/>
    <w:rsid w:val="007745E6"/>
    <w:rsid w:val="007763A3"/>
    <w:rsid w:val="0077675E"/>
    <w:rsid w:val="00777DB7"/>
    <w:rsid w:val="00781719"/>
    <w:rsid w:val="00783E13"/>
    <w:rsid w:val="00784247"/>
    <w:rsid w:val="00785BC0"/>
    <w:rsid w:val="00786AD6"/>
    <w:rsid w:val="00786C7E"/>
    <w:rsid w:val="00786ED2"/>
    <w:rsid w:val="00787350"/>
    <w:rsid w:val="00790064"/>
    <w:rsid w:val="00790835"/>
    <w:rsid w:val="00790C86"/>
    <w:rsid w:val="00792B45"/>
    <w:rsid w:val="00792EFF"/>
    <w:rsid w:val="0079329D"/>
    <w:rsid w:val="0079347C"/>
    <w:rsid w:val="007938C1"/>
    <w:rsid w:val="0079682C"/>
    <w:rsid w:val="007968C4"/>
    <w:rsid w:val="00796BA3"/>
    <w:rsid w:val="00796F7F"/>
    <w:rsid w:val="007A0853"/>
    <w:rsid w:val="007A1672"/>
    <w:rsid w:val="007A2B0C"/>
    <w:rsid w:val="007A5217"/>
    <w:rsid w:val="007A6287"/>
    <w:rsid w:val="007A74ED"/>
    <w:rsid w:val="007A7F38"/>
    <w:rsid w:val="007B12AB"/>
    <w:rsid w:val="007B29E1"/>
    <w:rsid w:val="007B4D99"/>
    <w:rsid w:val="007C1EC8"/>
    <w:rsid w:val="007C274B"/>
    <w:rsid w:val="007C36CB"/>
    <w:rsid w:val="007C5D1B"/>
    <w:rsid w:val="007C617B"/>
    <w:rsid w:val="007C7171"/>
    <w:rsid w:val="007C7A70"/>
    <w:rsid w:val="007D0C88"/>
    <w:rsid w:val="007D0D04"/>
    <w:rsid w:val="007D4F09"/>
    <w:rsid w:val="007D5535"/>
    <w:rsid w:val="007D5E27"/>
    <w:rsid w:val="007D6054"/>
    <w:rsid w:val="007E0A2A"/>
    <w:rsid w:val="007E1791"/>
    <w:rsid w:val="007E1C9D"/>
    <w:rsid w:val="007E36AC"/>
    <w:rsid w:val="007E3C56"/>
    <w:rsid w:val="007E4515"/>
    <w:rsid w:val="007E4743"/>
    <w:rsid w:val="007E4C62"/>
    <w:rsid w:val="007E6C30"/>
    <w:rsid w:val="007F00E9"/>
    <w:rsid w:val="007F037E"/>
    <w:rsid w:val="007F0E43"/>
    <w:rsid w:val="007F10C3"/>
    <w:rsid w:val="007F180F"/>
    <w:rsid w:val="007F3158"/>
    <w:rsid w:val="007F34A2"/>
    <w:rsid w:val="007F36D7"/>
    <w:rsid w:val="007F5067"/>
    <w:rsid w:val="007F5D26"/>
    <w:rsid w:val="007F65AF"/>
    <w:rsid w:val="007F6839"/>
    <w:rsid w:val="007F77E3"/>
    <w:rsid w:val="007F7945"/>
    <w:rsid w:val="008017B5"/>
    <w:rsid w:val="008026A0"/>
    <w:rsid w:val="00802F1B"/>
    <w:rsid w:val="00803843"/>
    <w:rsid w:val="008044AE"/>
    <w:rsid w:val="00804A8E"/>
    <w:rsid w:val="00807CCA"/>
    <w:rsid w:val="0081027A"/>
    <w:rsid w:val="00810664"/>
    <w:rsid w:val="008147AD"/>
    <w:rsid w:val="00816A46"/>
    <w:rsid w:val="0082438F"/>
    <w:rsid w:val="00824902"/>
    <w:rsid w:val="0082535B"/>
    <w:rsid w:val="00827105"/>
    <w:rsid w:val="00827D74"/>
    <w:rsid w:val="008315C4"/>
    <w:rsid w:val="00831F7F"/>
    <w:rsid w:val="00832BD7"/>
    <w:rsid w:val="008333B7"/>
    <w:rsid w:val="00833711"/>
    <w:rsid w:val="00833E98"/>
    <w:rsid w:val="008362D9"/>
    <w:rsid w:val="00837AA9"/>
    <w:rsid w:val="00840B2B"/>
    <w:rsid w:val="0084206B"/>
    <w:rsid w:val="008443E0"/>
    <w:rsid w:val="008448D9"/>
    <w:rsid w:val="00846743"/>
    <w:rsid w:val="00847CD7"/>
    <w:rsid w:val="00847F94"/>
    <w:rsid w:val="008508E8"/>
    <w:rsid w:val="00850DFC"/>
    <w:rsid w:val="00853325"/>
    <w:rsid w:val="0085596A"/>
    <w:rsid w:val="008640C2"/>
    <w:rsid w:val="00865558"/>
    <w:rsid w:val="00871723"/>
    <w:rsid w:val="008738FF"/>
    <w:rsid w:val="00875DF8"/>
    <w:rsid w:val="00877ADB"/>
    <w:rsid w:val="00880243"/>
    <w:rsid w:val="00885EF1"/>
    <w:rsid w:val="00886076"/>
    <w:rsid w:val="008868A5"/>
    <w:rsid w:val="0088748A"/>
    <w:rsid w:val="0088752B"/>
    <w:rsid w:val="00890C32"/>
    <w:rsid w:val="00891670"/>
    <w:rsid w:val="0089199B"/>
    <w:rsid w:val="0089418A"/>
    <w:rsid w:val="008963F7"/>
    <w:rsid w:val="008967C2"/>
    <w:rsid w:val="008A1184"/>
    <w:rsid w:val="008A409C"/>
    <w:rsid w:val="008A4177"/>
    <w:rsid w:val="008A41DF"/>
    <w:rsid w:val="008A4AC2"/>
    <w:rsid w:val="008A4CEE"/>
    <w:rsid w:val="008A5CF5"/>
    <w:rsid w:val="008A6048"/>
    <w:rsid w:val="008B0A56"/>
    <w:rsid w:val="008B165D"/>
    <w:rsid w:val="008B1B62"/>
    <w:rsid w:val="008B1DA8"/>
    <w:rsid w:val="008B2FF8"/>
    <w:rsid w:val="008B33CF"/>
    <w:rsid w:val="008B4B03"/>
    <w:rsid w:val="008B58FB"/>
    <w:rsid w:val="008B76F4"/>
    <w:rsid w:val="008C0E55"/>
    <w:rsid w:val="008C15F9"/>
    <w:rsid w:val="008C4781"/>
    <w:rsid w:val="008C4851"/>
    <w:rsid w:val="008C5328"/>
    <w:rsid w:val="008C71F2"/>
    <w:rsid w:val="008D0AC9"/>
    <w:rsid w:val="008D1E1E"/>
    <w:rsid w:val="008D39F8"/>
    <w:rsid w:val="008D7354"/>
    <w:rsid w:val="008E04E6"/>
    <w:rsid w:val="008E1601"/>
    <w:rsid w:val="008E27C2"/>
    <w:rsid w:val="008E290C"/>
    <w:rsid w:val="008E2FF5"/>
    <w:rsid w:val="008E3528"/>
    <w:rsid w:val="008E6370"/>
    <w:rsid w:val="008E6453"/>
    <w:rsid w:val="008E73CC"/>
    <w:rsid w:val="008F051D"/>
    <w:rsid w:val="008F0587"/>
    <w:rsid w:val="008F0668"/>
    <w:rsid w:val="008F2B6A"/>
    <w:rsid w:val="008F2E85"/>
    <w:rsid w:val="008F4D69"/>
    <w:rsid w:val="008F4E69"/>
    <w:rsid w:val="008F77BC"/>
    <w:rsid w:val="0090705D"/>
    <w:rsid w:val="00907CD8"/>
    <w:rsid w:val="009106E5"/>
    <w:rsid w:val="009107B4"/>
    <w:rsid w:val="00910CDA"/>
    <w:rsid w:val="00910EEB"/>
    <w:rsid w:val="0091101D"/>
    <w:rsid w:val="00911379"/>
    <w:rsid w:val="009140DE"/>
    <w:rsid w:val="0091482F"/>
    <w:rsid w:val="00916DF9"/>
    <w:rsid w:val="0091728F"/>
    <w:rsid w:val="00922927"/>
    <w:rsid w:val="009233EE"/>
    <w:rsid w:val="00924163"/>
    <w:rsid w:val="009252D7"/>
    <w:rsid w:val="0092540E"/>
    <w:rsid w:val="009269A0"/>
    <w:rsid w:val="00926A04"/>
    <w:rsid w:val="0092734A"/>
    <w:rsid w:val="009274AA"/>
    <w:rsid w:val="00927F10"/>
    <w:rsid w:val="00930704"/>
    <w:rsid w:val="00931D90"/>
    <w:rsid w:val="00933CE7"/>
    <w:rsid w:val="00933DDA"/>
    <w:rsid w:val="0093504C"/>
    <w:rsid w:val="00935DBF"/>
    <w:rsid w:val="00937418"/>
    <w:rsid w:val="00937640"/>
    <w:rsid w:val="00941282"/>
    <w:rsid w:val="009433FC"/>
    <w:rsid w:val="00944F17"/>
    <w:rsid w:val="009456AD"/>
    <w:rsid w:val="00947DAA"/>
    <w:rsid w:val="00950BA5"/>
    <w:rsid w:val="00951256"/>
    <w:rsid w:val="00952511"/>
    <w:rsid w:val="0095300A"/>
    <w:rsid w:val="009555B9"/>
    <w:rsid w:val="00956E3E"/>
    <w:rsid w:val="00960166"/>
    <w:rsid w:val="00961632"/>
    <w:rsid w:val="00962727"/>
    <w:rsid w:val="00963034"/>
    <w:rsid w:val="00963BE9"/>
    <w:rsid w:val="009647ED"/>
    <w:rsid w:val="00964F6B"/>
    <w:rsid w:val="0096520D"/>
    <w:rsid w:val="0096528E"/>
    <w:rsid w:val="00972283"/>
    <w:rsid w:val="00973437"/>
    <w:rsid w:val="00973C48"/>
    <w:rsid w:val="009740C3"/>
    <w:rsid w:val="009754C9"/>
    <w:rsid w:val="009767E6"/>
    <w:rsid w:val="0098217C"/>
    <w:rsid w:val="00982D9A"/>
    <w:rsid w:val="009843D3"/>
    <w:rsid w:val="0098509C"/>
    <w:rsid w:val="00985AAD"/>
    <w:rsid w:val="00985AE7"/>
    <w:rsid w:val="00986EB7"/>
    <w:rsid w:val="00987480"/>
    <w:rsid w:val="00987979"/>
    <w:rsid w:val="00987D63"/>
    <w:rsid w:val="00990AA0"/>
    <w:rsid w:val="009913A3"/>
    <w:rsid w:val="009919BB"/>
    <w:rsid w:val="00992EE5"/>
    <w:rsid w:val="00994B04"/>
    <w:rsid w:val="00995AE5"/>
    <w:rsid w:val="00995D23"/>
    <w:rsid w:val="00997646"/>
    <w:rsid w:val="009A06F8"/>
    <w:rsid w:val="009A0F71"/>
    <w:rsid w:val="009A4441"/>
    <w:rsid w:val="009A4E6F"/>
    <w:rsid w:val="009A5406"/>
    <w:rsid w:val="009A70F3"/>
    <w:rsid w:val="009A7AF7"/>
    <w:rsid w:val="009B01D9"/>
    <w:rsid w:val="009B07C0"/>
    <w:rsid w:val="009B15F2"/>
    <w:rsid w:val="009B4A9A"/>
    <w:rsid w:val="009B4F07"/>
    <w:rsid w:val="009B7E11"/>
    <w:rsid w:val="009C078F"/>
    <w:rsid w:val="009C3394"/>
    <w:rsid w:val="009C5B88"/>
    <w:rsid w:val="009C5BF9"/>
    <w:rsid w:val="009C60FD"/>
    <w:rsid w:val="009C7679"/>
    <w:rsid w:val="009D12BE"/>
    <w:rsid w:val="009D18F7"/>
    <w:rsid w:val="009D36D6"/>
    <w:rsid w:val="009D5943"/>
    <w:rsid w:val="009D5CD9"/>
    <w:rsid w:val="009D781D"/>
    <w:rsid w:val="009E0FFE"/>
    <w:rsid w:val="009E517D"/>
    <w:rsid w:val="009E551D"/>
    <w:rsid w:val="009E6D18"/>
    <w:rsid w:val="009E702C"/>
    <w:rsid w:val="009E7A97"/>
    <w:rsid w:val="009F0053"/>
    <w:rsid w:val="009F0425"/>
    <w:rsid w:val="009F058A"/>
    <w:rsid w:val="009F28DB"/>
    <w:rsid w:val="009F53C5"/>
    <w:rsid w:val="00A029AE"/>
    <w:rsid w:val="00A03BC2"/>
    <w:rsid w:val="00A03C95"/>
    <w:rsid w:val="00A04897"/>
    <w:rsid w:val="00A056D3"/>
    <w:rsid w:val="00A05AE3"/>
    <w:rsid w:val="00A06391"/>
    <w:rsid w:val="00A0786D"/>
    <w:rsid w:val="00A1378E"/>
    <w:rsid w:val="00A16A65"/>
    <w:rsid w:val="00A2173A"/>
    <w:rsid w:val="00A21C4A"/>
    <w:rsid w:val="00A22D4D"/>
    <w:rsid w:val="00A2590B"/>
    <w:rsid w:val="00A26235"/>
    <w:rsid w:val="00A26387"/>
    <w:rsid w:val="00A27924"/>
    <w:rsid w:val="00A306A7"/>
    <w:rsid w:val="00A30C42"/>
    <w:rsid w:val="00A31B6B"/>
    <w:rsid w:val="00A31F75"/>
    <w:rsid w:val="00A332AE"/>
    <w:rsid w:val="00A35518"/>
    <w:rsid w:val="00A3657A"/>
    <w:rsid w:val="00A375A3"/>
    <w:rsid w:val="00A37733"/>
    <w:rsid w:val="00A37B9A"/>
    <w:rsid w:val="00A404D9"/>
    <w:rsid w:val="00A4128D"/>
    <w:rsid w:val="00A442CC"/>
    <w:rsid w:val="00A45578"/>
    <w:rsid w:val="00A47E3B"/>
    <w:rsid w:val="00A515B1"/>
    <w:rsid w:val="00A5182C"/>
    <w:rsid w:val="00A52143"/>
    <w:rsid w:val="00A521AB"/>
    <w:rsid w:val="00A52899"/>
    <w:rsid w:val="00A538AE"/>
    <w:rsid w:val="00A56076"/>
    <w:rsid w:val="00A56321"/>
    <w:rsid w:val="00A5670F"/>
    <w:rsid w:val="00A609FA"/>
    <w:rsid w:val="00A61723"/>
    <w:rsid w:val="00A635CE"/>
    <w:rsid w:val="00A64736"/>
    <w:rsid w:val="00A65111"/>
    <w:rsid w:val="00A66407"/>
    <w:rsid w:val="00A7444F"/>
    <w:rsid w:val="00A76793"/>
    <w:rsid w:val="00A81C2E"/>
    <w:rsid w:val="00A82C82"/>
    <w:rsid w:val="00A834AB"/>
    <w:rsid w:val="00A8364A"/>
    <w:rsid w:val="00A85A06"/>
    <w:rsid w:val="00A86A6F"/>
    <w:rsid w:val="00A87224"/>
    <w:rsid w:val="00A909C9"/>
    <w:rsid w:val="00A9254C"/>
    <w:rsid w:val="00A93D88"/>
    <w:rsid w:val="00A96B82"/>
    <w:rsid w:val="00AA0669"/>
    <w:rsid w:val="00AA1388"/>
    <w:rsid w:val="00AA1594"/>
    <w:rsid w:val="00AA1A97"/>
    <w:rsid w:val="00AA1AC5"/>
    <w:rsid w:val="00AA34C8"/>
    <w:rsid w:val="00AA4AD5"/>
    <w:rsid w:val="00AA54EE"/>
    <w:rsid w:val="00AA635F"/>
    <w:rsid w:val="00AA6A90"/>
    <w:rsid w:val="00AB1B95"/>
    <w:rsid w:val="00AB2775"/>
    <w:rsid w:val="00AB761E"/>
    <w:rsid w:val="00AC0770"/>
    <w:rsid w:val="00AC277C"/>
    <w:rsid w:val="00AC4E87"/>
    <w:rsid w:val="00AC5991"/>
    <w:rsid w:val="00AC5A27"/>
    <w:rsid w:val="00AC7AC8"/>
    <w:rsid w:val="00AD088B"/>
    <w:rsid w:val="00AD149C"/>
    <w:rsid w:val="00AD23D5"/>
    <w:rsid w:val="00AD690A"/>
    <w:rsid w:val="00AD7C43"/>
    <w:rsid w:val="00AE6381"/>
    <w:rsid w:val="00AF0089"/>
    <w:rsid w:val="00AF0747"/>
    <w:rsid w:val="00AF1E1C"/>
    <w:rsid w:val="00AF467E"/>
    <w:rsid w:val="00AF507E"/>
    <w:rsid w:val="00AF72CE"/>
    <w:rsid w:val="00B009C1"/>
    <w:rsid w:val="00B02050"/>
    <w:rsid w:val="00B02F3C"/>
    <w:rsid w:val="00B0460D"/>
    <w:rsid w:val="00B050F4"/>
    <w:rsid w:val="00B05CFA"/>
    <w:rsid w:val="00B0642F"/>
    <w:rsid w:val="00B06E8B"/>
    <w:rsid w:val="00B07F03"/>
    <w:rsid w:val="00B14573"/>
    <w:rsid w:val="00B14A91"/>
    <w:rsid w:val="00B20DEE"/>
    <w:rsid w:val="00B20F0E"/>
    <w:rsid w:val="00B21110"/>
    <w:rsid w:val="00B21755"/>
    <w:rsid w:val="00B21CE2"/>
    <w:rsid w:val="00B2247C"/>
    <w:rsid w:val="00B227BF"/>
    <w:rsid w:val="00B22F46"/>
    <w:rsid w:val="00B239E4"/>
    <w:rsid w:val="00B242FB"/>
    <w:rsid w:val="00B248CF"/>
    <w:rsid w:val="00B25C56"/>
    <w:rsid w:val="00B2607F"/>
    <w:rsid w:val="00B26269"/>
    <w:rsid w:val="00B26307"/>
    <w:rsid w:val="00B3052C"/>
    <w:rsid w:val="00B3386F"/>
    <w:rsid w:val="00B3468E"/>
    <w:rsid w:val="00B34AFF"/>
    <w:rsid w:val="00B34DC5"/>
    <w:rsid w:val="00B351FF"/>
    <w:rsid w:val="00B3615E"/>
    <w:rsid w:val="00B36FA8"/>
    <w:rsid w:val="00B37B68"/>
    <w:rsid w:val="00B406A3"/>
    <w:rsid w:val="00B40C3E"/>
    <w:rsid w:val="00B42BB8"/>
    <w:rsid w:val="00B43F8A"/>
    <w:rsid w:val="00B46049"/>
    <w:rsid w:val="00B46279"/>
    <w:rsid w:val="00B46CDB"/>
    <w:rsid w:val="00B479A0"/>
    <w:rsid w:val="00B479D6"/>
    <w:rsid w:val="00B519B0"/>
    <w:rsid w:val="00B5317D"/>
    <w:rsid w:val="00B57925"/>
    <w:rsid w:val="00B6154A"/>
    <w:rsid w:val="00B615F8"/>
    <w:rsid w:val="00B6303C"/>
    <w:rsid w:val="00B646DA"/>
    <w:rsid w:val="00B658F7"/>
    <w:rsid w:val="00B65A7F"/>
    <w:rsid w:val="00B65F67"/>
    <w:rsid w:val="00B66114"/>
    <w:rsid w:val="00B7154A"/>
    <w:rsid w:val="00B71CD7"/>
    <w:rsid w:val="00B720B9"/>
    <w:rsid w:val="00B7306C"/>
    <w:rsid w:val="00B7370A"/>
    <w:rsid w:val="00B7470F"/>
    <w:rsid w:val="00B76BFB"/>
    <w:rsid w:val="00B80CAC"/>
    <w:rsid w:val="00B81EA3"/>
    <w:rsid w:val="00B84E48"/>
    <w:rsid w:val="00B86F15"/>
    <w:rsid w:val="00B8755A"/>
    <w:rsid w:val="00B9245F"/>
    <w:rsid w:val="00B926B5"/>
    <w:rsid w:val="00B929C6"/>
    <w:rsid w:val="00B94A34"/>
    <w:rsid w:val="00B953F7"/>
    <w:rsid w:val="00B95E5C"/>
    <w:rsid w:val="00BA046A"/>
    <w:rsid w:val="00BA1526"/>
    <w:rsid w:val="00BA192C"/>
    <w:rsid w:val="00BA5ECD"/>
    <w:rsid w:val="00BA6F67"/>
    <w:rsid w:val="00BA7D14"/>
    <w:rsid w:val="00BB0033"/>
    <w:rsid w:val="00BB0B91"/>
    <w:rsid w:val="00BB1362"/>
    <w:rsid w:val="00BB376C"/>
    <w:rsid w:val="00BB4219"/>
    <w:rsid w:val="00BB4D14"/>
    <w:rsid w:val="00BB6DF1"/>
    <w:rsid w:val="00BC1633"/>
    <w:rsid w:val="00BC172A"/>
    <w:rsid w:val="00BC33E9"/>
    <w:rsid w:val="00BC37FE"/>
    <w:rsid w:val="00BD2414"/>
    <w:rsid w:val="00BE131D"/>
    <w:rsid w:val="00BE1CED"/>
    <w:rsid w:val="00BE20EB"/>
    <w:rsid w:val="00BE2653"/>
    <w:rsid w:val="00BE2CC9"/>
    <w:rsid w:val="00BE2D34"/>
    <w:rsid w:val="00BE3290"/>
    <w:rsid w:val="00BE3672"/>
    <w:rsid w:val="00BE5500"/>
    <w:rsid w:val="00BE6068"/>
    <w:rsid w:val="00BE726D"/>
    <w:rsid w:val="00BE7337"/>
    <w:rsid w:val="00BF0FDE"/>
    <w:rsid w:val="00BF1CD7"/>
    <w:rsid w:val="00C0041F"/>
    <w:rsid w:val="00C01B7A"/>
    <w:rsid w:val="00C02C5C"/>
    <w:rsid w:val="00C03438"/>
    <w:rsid w:val="00C03924"/>
    <w:rsid w:val="00C0631C"/>
    <w:rsid w:val="00C06422"/>
    <w:rsid w:val="00C1124A"/>
    <w:rsid w:val="00C11AE4"/>
    <w:rsid w:val="00C134AF"/>
    <w:rsid w:val="00C14B9E"/>
    <w:rsid w:val="00C165E6"/>
    <w:rsid w:val="00C17DC7"/>
    <w:rsid w:val="00C20488"/>
    <w:rsid w:val="00C205FF"/>
    <w:rsid w:val="00C21D52"/>
    <w:rsid w:val="00C2384D"/>
    <w:rsid w:val="00C331D3"/>
    <w:rsid w:val="00C3375B"/>
    <w:rsid w:val="00C337A8"/>
    <w:rsid w:val="00C40350"/>
    <w:rsid w:val="00C412C1"/>
    <w:rsid w:val="00C44ED5"/>
    <w:rsid w:val="00C45FEE"/>
    <w:rsid w:val="00C5072D"/>
    <w:rsid w:val="00C52F44"/>
    <w:rsid w:val="00C530F4"/>
    <w:rsid w:val="00C538BD"/>
    <w:rsid w:val="00C603E2"/>
    <w:rsid w:val="00C60849"/>
    <w:rsid w:val="00C61BB4"/>
    <w:rsid w:val="00C6347F"/>
    <w:rsid w:val="00C63A34"/>
    <w:rsid w:val="00C64617"/>
    <w:rsid w:val="00C65C0B"/>
    <w:rsid w:val="00C6735F"/>
    <w:rsid w:val="00C70B94"/>
    <w:rsid w:val="00C74666"/>
    <w:rsid w:val="00C7474D"/>
    <w:rsid w:val="00C773C1"/>
    <w:rsid w:val="00C83AE3"/>
    <w:rsid w:val="00C84602"/>
    <w:rsid w:val="00C93158"/>
    <w:rsid w:val="00C93D82"/>
    <w:rsid w:val="00C9591A"/>
    <w:rsid w:val="00C95964"/>
    <w:rsid w:val="00CA15E1"/>
    <w:rsid w:val="00CA1A08"/>
    <w:rsid w:val="00CA348B"/>
    <w:rsid w:val="00CA5118"/>
    <w:rsid w:val="00CA75B8"/>
    <w:rsid w:val="00CA76DC"/>
    <w:rsid w:val="00CB2EE3"/>
    <w:rsid w:val="00CB54DF"/>
    <w:rsid w:val="00CB5952"/>
    <w:rsid w:val="00CB5BA6"/>
    <w:rsid w:val="00CB7B47"/>
    <w:rsid w:val="00CC025F"/>
    <w:rsid w:val="00CC0650"/>
    <w:rsid w:val="00CC1396"/>
    <w:rsid w:val="00CC51E2"/>
    <w:rsid w:val="00CC65AA"/>
    <w:rsid w:val="00CC6B36"/>
    <w:rsid w:val="00CC74E9"/>
    <w:rsid w:val="00CD18DB"/>
    <w:rsid w:val="00CD1B71"/>
    <w:rsid w:val="00CD43F9"/>
    <w:rsid w:val="00CD5644"/>
    <w:rsid w:val="00CD575B"/>
    <w:rsid w:val="00CD680F"/>
    <w:rsid w:val="00CD7B21"/>
    <w:rsid w:val="00CE0432"/>
    <w:rsid w:val="00CE1386"/>
    <w:rsid w:val="00CE4550"/>
    <w:rsid w:val="00CE7A4A"/>
    <w:rsid w:val="00CF0C16"/>
    <w:rsid w:val="00CF10BB"/>
    <w:rsid w:val="00CF258B"/>
    <w:rsid w:val="00CF2F79"/>
    <w:rsid w:val="00CF5373"/>
    <w:rsid w:val="00CF644D"/>
    <w:rsid w:val="00CF6EE3"/>
    <w:rsid w:val="00D000ED"/>
    <w:rsid w:val="00D02505"/>
    <w:rsid w:val="00D02C88"/>
    <w:rsid w:val="00D0540A"/>
    <w:rsid w:val="00D10612"/>
    <w:rsid w:val="00D1120C"/>
    <w:rsid w:val="00D1282A"/>
    <w:rsid w:val="00D15D1C"/>
    <w:rsid w:val="00D16796"/>
    <w:rsid w:val="00D2293C"/>
    <w:rsid w:val="00D23303"/>
    <w:rsid w:val="00D244E0"/>
    <w:rsid w:val="00D3057F"/>
    <w:rsid w:val="00D333AF"/>
    <w:rsid w:val="00D34B41"/>
    <w:rsid w:val="00D3570B"/>
    <w:rsid w:val="00D35D28"/>
    <w:rsid w:val="00D35FAB"/>
    <w:rsid w:val="00D374B8"/>
    <w:rsid w:val="00D42D44"/>
    <w:rsid w:val="00D4678D"/>
    <w:rsid w:val="00D4693A"/>
    <w:rsid w:val="00D46D65"/>
    <w:rsid w:val="00D47035"/>
    <w:rsid w:val="00D50775"/>
    <w:rsid w:val="00D50FE2"/>
    <w:rsid w:val="00D542C2"/>
    <w:rsid w:val="00D55011"/>
    <w:rsid w:val="00D55281"/>
    <w:rsid w:val="00D5563D"/>
    <w:rsid w:val="00D56145"/>
    <w:rsid w:val="00D57671"/>
    <w:rsid w:val="00D57BFA"/>
    <w:rsid w:val="00D62C71"/>
    <w:rsid w:val="00D6437D"/>
    <w:rsid w:val="00D644AC"/>
    <w:rsid w:val="00D64A08"/>
    <w:rsid w:val="00D66949"/>
    <w:rsid w:val="00D66C72"/>
    <w:rsid w:val="00D71332"/>
    <w:rsid w:val="00D7139E"/>
    <w:rsid w:val="00D72535"/>
    <w:rsid w:val="00D73446"/>
    <w:rsid w:val="00D73604"/>
    <w:rsid w:val="00D73D8F"/>
    <w:rsid w:val="00D73DDD"/>
    <w:rsid w:val="00D760EB"/>
    <w:rsid w:val="00D76325"/>
    <w:rsid w:val="00D778E5"/>
    <w:rsid w:val="00D80FEE"/>
    <w:rsid w:val="00D83F2A"/>
    <w:rsid w:val="00D8429A"/>
    <w:rsid w:val="00D84B17"/>
    <w:rsid w:val="00D85AD1"/>
    <w:rsid w:val="00D86BC9"/>
    <w:rsid w:val="00D91803"/>
    <w:rsid w:val="00D92038"/>
    <w:rsid w:val="00D92E1E"/>
    <w:rsid w:val="00D9541A"/>
    <w:rsid w:val="00DA25F8"/>
    <w:rsid w:val="00DA2CA7"/>
    <w:rsid w:val="00DA560F"/>
    <w:rsid w:val="00DA6623"/>
    <w:rsid w:val="00DA68C3"/>
    <w:rsid w:val="00DB1966"/>
    <w:rsid w:val="00DB1C04"/>
    <w:rsid w:val="00DB28F2"/>
    <w:rsid w:val="00DC19C7"/>
    <w:rsid w:val="00DC3BDF"/>
    <w:rsid w:val="00DC3C1A"/>
    <w:rsid w:val="00DC439A"/>
    <w:rsid w:val="00DD1AF7"/>
    <w:rsid w:val="00DD4AC9"/>
    <w:rsid w:val="00DD765B"/>
    <w:rsid w:val="00DE08A3"/>
    <w:rsid w:val="00DE4A40"/>
    <w:rsid w:val="00DE50B9"/>
    <w:rsid w:val="00DE5E6A"/>
    <w:rsid w:val="00DE66B7"/>
    <w:rsid w:val="00DE6E19"/>
    <w:rsid w:val="00DE7250"/>
    <w:rsid w:val="00DF22D5"/>
    <w:rsid w:val="00DF2DB6"/>
    <w:rsid w:val="00DF3D13"/>
    <w:rsid w:val="00DF559B"/>
    <w:rsid w:val="00DF6203"/>
    <w:rsid w:val="00DF6BB4"/>
    <w:rsid w:val="00DF77C8"/>
    <w:rsid w:val="00E0178A"/>
    <w:rsid w:val="00E024DD"/>
    <w:rsid w:val="00E02DA6"/>
    <w:rsid w:val="00E04B24"/>
    <w:rsid w:val="00E06638"/>
    <w:rsid w:val="00E06713"/>
    <w:rsid w:val="00E074BD"/>
    <w:rsid w:val="00E103D0"/>
    <w:rsid w:val="00E11BB8"/>
    <w:rsid w:val="00E120B6"/>
    <w:rsid w:val="00E13658"/>
    <w:rsid w:val="00E15065"/>
    <w:rsid w:val="00E16373"/>
    <w:rsid w:val="00E16AC6"/>
    <w:rsid w:val="00E17D7E"/>
    <w:rsid w:val="00E17E5F"/>
    <w:rsid w:val="00E21F0C"/>
    <w:rsid w:val="00E24034"/>
    <w:rsid w:val="00E302DF"/>
    <w:rsid w:val="00E31584"/>
    <w:rsid w:val="00E325AD"/>
    <w:rsid w:val="00E334E4"/>
    <w:rsid w:val="00E36FC8"/>
    <w:rsid w:val="00E4237D"/>
    <w:rsid w:val="00E43EA2"/>
    <w:rsid w:val="00E45050"/>
    <w:rsid w:val="00E4792E"/>
    <w:rsid w:val="00E51B07"/>
    <w:rsid w:val="00E51BD6"/>
    <w:rsid w:val="00E531CD"/>
    <w:rsid w:val="00E55545"/>
    <w:rsid w:val="00E61604"/>
    <w:rsid w:val="00E617AD"/>
    <w:rsid w:val="00E61F7D"/>
    <w:rsid w:val="00E62466"/>
    <w:rsid w:val="00E628B3"/>
    <w:rsid w:val="00E63F5A"/>
    <w:rsid w:val="00E64482"/>
    <w:rsid w:val="00E651B0"/>
    <w:rsid w:val="00E65A0F"/>
    <w:rsid w:val="00E6760E"/>
    <w:rsid w:val="00E67863"/>
    <w:rsid w:val="00E70848"/>
    <w:rsid w:val="00E71567"/>
    <w:rsid w:val="00E7202C"/>
    <w:rsid w:val="00E7406A"/>
    <w:rsid w:val="00E74729"/>
    <w:rsid w:val="00E770F6"/>
    <w:rsid w:val="00E80BE4"/>
    <w:rsid w:val="00E82495"/>
    <w:rsid w:val="00E8281C"/>
    <w:rsid w:val="00E84500"/>
    <w:rsid w:val="00E84B9F"/>
    <w:rsid w:val="00E85409"/>
    <w:rsid w:val="00E86B73"/>
    <w:rsid w:val="00E87725"/>
    <w:rsid w:val="00E93D0C"/>
    <w:rsid w:val="00E95954"/>
    <w:rsid w:val="00E96391"/>
    <w:rsid w:val="00EA0432"/>
    <w:rsid w:val="00EA1AC3"/>
    <w:rsid w:val="00EA22E2"/>
    <w:rsid w:val="00EA33A1"/>
    <w:rsid w:val="00EA38B6"/>
    <w:rsid w:val="00EA4D10"/>
    <w:rsid w:val="00EA671E"/>
    <w:rsid w:val="00EA72E7"/>
    <w:rsid w:val="00EB0A8B"/>
    <w:rsid w:val="00EB132C"/>
    <w:rsid w:val="00EB1A9C"/>
    <w:rsid w:val="00EB25E3"/>
    <w:rsid w:val="00EB2DEB"/>
    <w:rsid w:val="00EB3554"/>
    <w:rsid w:val="00EB4932"/>
    <w:rsid w:val="00EB562E"/>
    <w:rsid w:val="00EB648A"/>
    <w:rsid w:val="00EC11E1"/>
    <w:rsid w:val="00EC4B92"/>
    <w:rsid w:val="00EC6B66"/>
    <w:rsid w:val="00EC7718"/>
    <w:rsid w:val="00EC7A28"/>
    <w:rsid w:val="00ED4C7F"/>
    <w:rsid w:val="00ED58EC"/>
    <w:rsid w:val="00ED5E1C"/>
    <w:rsid w:val="00ED6E5C"/>
    <w:rsid w:val="00ED75FD"/>
    <w:rsid w:val="00EE19AA"/>
    <w:rsid w:val="00EE1A3F"/>
    <w:rsid w:val="00EE2F94"/>
    <w:rsid w:val="00EE3D29"/>
    <w:rsid w:val="00EE43E1"/>
    <w:rsid w:val="00EE45C1"/>
    <w:rsid w:val="00EE4D07"/>
    <w:rsid w:val="00EE6FA9"/>
    <w:rsid w:val="00EF11BB"/>
    <w:rsid w:val="00EF1525"/>
    <w:rsid w:val="00EF32E6"/>
    <w:rsid w:val="00EF481D"/>
    <w:rsid w:val="00EF51FD"/>
    <w:rsid w:val="00EF7302"/>
    <w:rsid w:val="00F02FDE"/>
    <w:rsid w:val="00F0309E"/>
    <w:rsid w:val="00F04B71"/>
    <w:rsid w:val="00F04EE3"/>
    <w:rsid w:val="00F061AA"/>
    <w:rsid w:val="00F11212"/>
    <w:rsid w:val="00F11A31"/>
    <w:rsid w:val="00F171CE"/>
    <w:rsid w:val="00F17D1B"/>
    <w:rsid w:val="00F17E5D"/>
    <w:rsid w:val="00F202B0"/>
    <w:rsid w:val="00F206A5"/>
    <w:rsid w:val="00F20C7D"/>
    <w:rsid w:val="00F22FDD"/>
    <w:rsid w:val="00F2336A"/>
    <w:rsid w:val="00F23852"/>
    <w:rsid w:val="00F23A9C"/>
    <w:rsid w:val="00F24B80"/>
    <w:rsid w:val="00F24CEE"/>
    <w:rsid w:val="00F2552E"/>
    <w:rsid w:val="00F25BE0"/>
    <w:rsid w:val="00F3285D"/>
    <w:rsid w:val="00F33B51"/>
    <w:rsid w:val="00F3507E"/>
    <w:rsid w:val="00F407BE"/>
    <w:rsid w:val="00F42E5D"/>
    <w:rsid w:val="00F4380A"/>
    <w:rsid w:val="00F438B5"/>
    <w:rsid w:val="00F43ED4"/>
    <w:rsid w:val="00F471F7"/>
    <w:rsid w:val="00F50A9B"/>
    <w:rsid w:val="00F51E2B"/>
    <w:rsid w:val="00F52FBF"/>
    <w:rsid w:val="00F60878"/>
    <w:rsid w:val="00F60C39"/>
    <w:rsid w:val="00F61372"/>
    <w:rsid w:val="00F61882"/>
    <w:rsid w:val="00F648B8"/>
    <w:rsid w:val="00F64D91"/>
    <w:rsid w:val="00F6524E"/>
    <w:rsid w:val="00F6527B"/>
    <w:rsid w:val="00F65D6C"/>
    <w:rsid w:val="00F71750"/>
    <w:rsid w:val="00F746FB"/>
    <w:rsid w:val="00F76237"/>
    <w:rsid w:val="00F774F3"/>
    <w:rsid w:val="00F777D8"/>
    <w:rsid w:val="00F77C21"/>
    <w:rsid w:val="00F8064A"/>
    <w:rsid w:val="00F828AA"/>
    <w:rsid w:val="00F859AD"/>
    <w:rsid w:val="00F85E2A"/>
    <w:rsid w:val="00F86471"/>
    <w:rsid w:val="00F90429"/>
    <w:rsid w:val="00F91351"/>
    <w:rsid w:val="00F9331C"/>
    <w:rsid w:val="00F9335D"/>
    <w:rsid w:val="00F94518"/>
    <w:rsid w:val="00F95D9E"/>
    <w:rsid w:val="00FA0C67"/>
    <w:rsid w:val="00FA3630"/>
    <w:rsid w:val="00FA390A"/>
    <w:rsid w:val="00FA50D3"/>
    <w:rsid w:val="00FA5822"/>
    <w:rsid w:val="00FA6997"/>
    <w:rsid w:val="00FB1007"/>
    <w:rsid w:val="00FB1082"/>
    <w:rsid w:val="00FB16A6"/>
    <w:rsid w:val="00FB210F"/>
    <w:rsid w:val="00FB33A4"/>
    <w:rsid w:val="00FB36F4"/>
    <w:rsid w:val="00FB39CB"/>
    <w:rsid w:val="00FB460D"/>
    <w:rsid w:val="00FB4B03"/>
    <w:rsid w:val="00FB4CA0"/>
    <w:rsid w:val="00FB5BB1"/>
    <w:rsid w:val="00FB7221"/>
    <w:rsid w:val="00FB7EDC"/>
    <w:rsid w:val="00FC0455"/>
    <w:rsid w:val="00FC2DB4"/>
    <w:rsid w:val="00FC2E06"/>
    <w:rsid w:val="00FC3AAB"/>
    <w:rsid w:val="00FC4E5E"/>
    <w:rsid w:val="00FC563F"/>
    <w:rsid w:val="00FD012A"/>
    <w:rsid w:val="00FD09B8"/>
    <w:rsid w:val="00FD1C67"/>
    <w:rsid w:val="00FD22F2"/>
    <w:rsid w:val="00FD3C87"/>
    <w:rsid w:val="00FD606F"/>
    <w:rsid w:val="00FD6523"/>
    <w:rsid w:val="00FD76E1"/>
    <w:rsid w:val="00FE3740"/>
    <w:rsid w:val="00FE5425"/>
    <w:rsid w:val="00FE6272"/>
    <w:rsid w:val="00FE6628"/>
    <w:rsid w:val="00FE6CED"/>
    <w:rsid w:val="00FF2238"/>
    <w:rsid w:val="00FF367B"/>
    <w:rsid w:val="00FF41FB"/>
    <w:rsid w:val="00FF5CFA"/>
    <w:rsid w:val="00FF66CE"/>
    <w:rsid w:val="00FF736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B34F1D"/>
  <w15:chartTrackingRefBased/>
  <w15:docId w15:val="{6C4F297C-FA28-481D-8BC8-12D34AD3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E57"/>
    <w:pPr>
      <w:spacing w:before="40" w:after="40"/>
    </w:pPr>
    <w:rPr>
      <w:rFonts w:ascii="微软雅黑" w:eastAsia="微软雅黑" w:hAnsi="微软雅黑" w:cs="微软雅黑"/>
    </w:rPr>
  </w:style>
  <w:style w:type="paragraph" w:styleId="1">
    <w:name w:val="heading 1"/>
    <w:basedOn w:val="a"/>
    <w:next w:val="a"/>
    <w:link w:val="10"/>
    <w:uiPriority w:val="9"/>
    <w:qFormat/>
    <w:rsid w:val="005C4E57"/>
    <w:pPr>
      <w:keepNext/>
      <w:keepLines/>
      <w:numPr>
        <w:numId w:val="1"/>
      </w:numPr>
      <w:pBdr>
        <w:bottom w:val="single" w:sz="4" w:space="1" w:color="595959" w:themeColor="text1" w:themeTint="A6"/>
      </w:pBdr>
      <w:spacing w:before="360"/>
      <w:outlineLvl w:val="0"/>
    </w:pPr>
    <w:rPr>
      <w:b/>
      <w:bCs/>
      <w:smallCaps/>
      <w:color w:val="000000" w:themeColor="text1"/>
      <w:sz w:val="36"/>
      <w:szCs w:val="36"/>
    </w:rPr>
  </w:style>
  <w:style w:type="paragraph" w:styleId="2">
    <w:name w:val="heading 2"/>
    <w:basedOn w:val="a"/>
    <w:next w:val="a"/>
    <w:link w:val="20"/>
    <w:uiPriority w:val="9"/>
    <w:unhideWhenUsed/>
    <w:qFormat/>
    <w:rsid w:val="005C4E57"/>
    <w:pPr>
      <w:keepNext/>
      <w:keepLines/>
      <w:numPr>
        <w:ilvl w:val="1"/>
        <w:numId w:val="1"/>
      </w:numPr>
      <w:spacing w:before="360" w:after="0"/>
      <w:outlineLvl w:val="1"/>
    </w:pPr>
    <w:rPr>
      <w:b/>
      <w:bCs/>
      <w:smallCaps/>
      <w:color w:val="000000" w:themeColor="text1"/>
      <w:sz w:val="28"/>
      <w:szCs w:val="28"/>
    </w:rPr>
  </w:style>
  <w:style w:type="paragraph" w:styleId="3">
    <w:name w:val="heading 3"/>
    <w:basedOn w:val="a"/>
    <w:next w:val="a"/>
    <w:link w:val="30"/>
    <w:uiPriority w:val="9"/>
    <w:unhideWhenUsed/>
    <w:qFormat/>
    <w:rsid w:val="005C4E57"/>
    <w:pPr>
      <w:keepNext/>
      <w:keepLines/>
      <w:numPr>
        <w:ilvl w:val="2"/>
        <w:numId w:val="1"/>
      </w:numPr>
      <w:spacing w:before="200" w:after="0"/>
      <w:outlineLvl w:val="2"/>
    </w:pPr>
    <w:rPr>
      <w:b/>
      <w:bCs/>
      <w:color w:val="000000" w:themeColor="text1"/>
    </w:rPr>
  </w:style>
  <w:style w:type="paragraph" w:styleId="4">
    <w:name w:val="heading 4"/>
    <w:basedOn w:val="a"/>
    <w:next w:val="a"/>
    <w:link w:val="40"/>
    <w:uiPriority w:val="9"/>
    <w:unhideWhenUsed/>
    <w:qFormat/>
    <w:rsid w:val="005C4E57"/>
    <w:pPr>
      <w:keepNext/>
      <w:keepLines/>
      <w:numPr>
        <w:ilvl w:val="3"/>
        <w:numId w:val="1"/>
      </w:numPr>
      <w:spacing w:before="200" w:after="0"/>
      <w:outlineLvl w:val="3"/>
    </w:pPr>
    <w:rPr>
      <w:bCs/>
      <w:iCs/>
      <w:color w:val="000000" w:themeColor="text1"/>
    </w:rPr>
  </w:style>
  <w:style w:type="paragraph" w:styleId="5">
    <w:name w:val="heading 5"/>
    <w:basedOn w:val="a"/>
    <w:next w:val="a"/>
    <w:link w:val="50"/>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10C4"/>
    <w:pPr>
      <w:spacing w:after="0" w:line="360" w:lineRule="auto"/>
      <w:contextualSpacing/>
      <w:jc w:val="center"/>
    </w:pPr>
    <w:rPr>
      <w:b/>
      <w:color w:val="000000" w:themeColor="text1"/>
      <w:sz w:val="64"/>
      <w:szCs w:val="56"/>
    </w:rPr>
  </w:style>
  <w:style w:type="character" w:customStyle="1" w:styleId="a4">
    <w:name w:val="标题 字符"/>
    <w:basedOn w:val="a0"/>
    <w:link w:val="a3"/>
    <w:uiPriority w:val="10"/>
    <w:rsid w:val="006610C4"/>
    <w:rPr>
      <w:rFonts w:ascii="微软雅黑" w:eastAsia="微软雅黑" w:hAnsi="微软雅黑" w:cs="微软雅黑"/>
      <w:b/>
      <w:color w:val="000000" w:themeColor="text1"/>
      <w:sz w:val="64"/>
      <w:szCs w:val="56"/>
    </w:rPr>
  </w:style>
  <w:style w:type="paragraph" w:styleId="a5">
    <w:name w:val="Subtitle"/>
    <w:basedOn w:val="a"/>
    <w:next w:val="a"/>
    <w:link w:val="a6"/>
    <w:uiPriority w:val="11"/>
    <w:qFormat/>
    <w:rsid w:val="006610C4"/>
    <w:pPr>
      <w:numPr>
        <w:ilvl w:val="1"/>
      </w:numPr>
    </w:pPr>
    <w:rPr>
      <w:color w:val="92D050"/>
      <w:spacing w:val="10"/>
      <w:sz w:val="36"/>
    </w:rPr>
  </w:style>
  <w:style w:type="character" w:customStyle="1" w:styleId="a6">
    <w:name w:val="副标题 字符"/>
    <w:basedOn w:val="a0"/>
    <w:link w:val="a5"/>
    <w:uiPriority w:val="11"/>
    <w:rsid w:val="006610C4"/>
    <w:rPr>
      <w:rFonts w:ascii="微软雅黑" w:eastAsia="微软雅黑" w:hAnsi="微软雅黑" w:cs="微软雅黑"/>
      <w:color w:val="92D050"/>
      <w:spacing w:val="10"/>
      <w:sz w:val="36"/>
    </w:rPr>
  </w:style>
  <w:style w:type="character" w:customStyle="1" w:styleId="10">
    <w:name w:val="标题 1 字符"/>
    <w:basedOn w:val="a0"/>
    <w:link w:val="1"/>
    <w:uiPriority w:val="9"/>
    <w:rsid w:val="005C4E57"/>
    <w:rPr>
      <w:rFonts w:ascii="微软雅黑" w:eastAsia="微软雅黑" w:hAnsi="微软雅黑" w:cs="微软雅黑"/>
      <w:b/>
      <w:bCs/>
      <w:smallCaps/>
      <w:color w:val="000000" w:themeColor="text1"/>
      <w:sz w:val="36"/>
      <w:szCs w:val="36"/>
    </w:rPr>
  </w:style>
  <w:style w:type="character" w:customStyle="1" w:styleId="20">
    <w:name w:val="标题 2 字符"/>
    <w:basedOn w:val="a0"/>
    <w:link w:val="2"/>
    <w:uiPriority w:val="9"/>
    <w:rsid w:val="005C4E57"/>
    <w:rPr>
      <w:rFonts w:ascii="微软雅黑" w:eastAsia="微软雅黑" w:hAnsi="微软雅黑" w:cs="微软雅黑"/>
      <w:b/>
      <w:bCs/>
      <w:smallCaps/>
      <w:color w:val="000000" w:themeColor="text1"/>
      <w:sz w:val="28"/>
      <w:szCs w:val="28"/>
    </w:rPr>
  </w:style>
  <w:style w:type="character" w:customStyle="1" w:styleId="30">
    <w:name w:val="标题 3 字符"/>
    <w:basedOn w:val="a0"/>
    <w:link w:val="3"/>
    <w:uiPriority w:val="9"/>
    <w:rsid w:val="005C4E57"/>
    <w:rPr>
      <w:rFonts w:ascii="微软雅黑" w:eastAsia="微软雅黑" w:hAnsi="微软雅黑" w:cs="微软雅黑"/>
      <w:b/>
      <w:bCs/>
      <w:color w:val="000000" w:themeColor="text1"/>
    </w:rPr>
  </w:style>
  <w:style w:type="character" w:customStyle="1" w:styleId="40">
    <w:name w:val="标题 4 字符"/>
    <w:basedOn w:val="a0"/>
    <w:link w:val="4"/>
    <w:uiPriority w:val="9"/>
    <w:rsid w:val="005C4E57"/>
    <w:rPr>
      <w:rFonts w:ascii="微软雅黑" w:eastAsia="微软雅黑" w:hAnsi="微软雅黑" w:cs="微软雅黑"/>
      <w:bCs/>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7">
    <w:name w:val="次要强调"/>
    <w:basedOn w:val="a0"/>
    <w:uiPriority w:val="19"/>
    <w:qFormat/>
    <w:rsid w:val="005C4E57"/>
    <w:rPr>
      <w:rFonts w:ascii="微软雅黑" w:eastAsia="微软雅黑" w:hAnsi="微软雅黑" w:cs="微软雅黑"/>
      <w:i/>
      <w:iCs/>
      <w:color w:val="404040" w:themeColor="text1" w:themeTint="BF"/>
    </w:rPr>
  </w:style>
  <w:style w:type="character" w:styleId="a8">
    <w:name w:val="Emphasis"/>
    <w:basedOn w:val="a0"/>
    <w:uiPriority w:val="20"/>
    <w:qFormat/>
    <w:rsid w:val="005C4E57"/>
    <w:rPr>
      <w:rFonts w:ascii="微软雅黑" w:eastAsia="微软雅黑" w:hAnsi="微软雅黑" w:cs="微软雅黑"/>
      <w:i/>
      <w:iCs/>
      <w:color w:val="auto"/>
    </w:rPr>
  </w:style>
  <w:style w:type="character" w:customStyle="1" w:styleId="a9">
    <w:name w:val="重要强调"/>
    <w:basedOn w:val="a0"/>
    <w:uiPriority w:val="21"/>
    <w:qFormat/>
    <w:rsid w:val="005C4E57"/>
    <w:rPr>
      <w:rFonts w:ascii="微软雅黑" w:eastAsia="微软雅黑" w:hAnsi="微软雅黑" w:cs="微软雅黑"/>
      <w:b/>
      <w:bCs/>
      <w:i/>
      <w:iCs/>
      <w:caps/>
    </w:rPr>
  </w:style>
  <w:style w:type="character" w:customStyle="1" w:styleId="aa">
    <w:name w:val="增强"/>
    <w:basedOn w:val="a0"/>
    <w:uiPriority w:val="22"/>
    <w:qFormat/>
    <w:rsid w:val="005C4E57"/>
    <w:rPr>
      <w:rFonts w:ascii="微软雅黑" w:eastAsia="微软雅黑" w:hAnsi="微软雅黑" w:cs="微软雅黑"/>
      <w:b/>
      <w:bCs/>
      <w:color w:val="000000" w:themeColor="text1"/>
    </w:rPr>
  </w:style>
  <w:style w:type="paragraph" w:customStyle="1" w:styleId="ab">
    <w:name w:val="引言"/>
    <w:basedOn w:val="a"/>
    <w:next w:val="a"/>
    <w:link w:val="ac"/>
    <w:uiPriority w:val="29"/>
    <w:qFormat/>
    <w:rsid w:val="00DE6E19"/>
    <w:pPr>
      <w:spacing w:before="160"/>
      <w:ind w:left="720" w:right="720"/>
    </w:pPr>
    <w:rPr>
      <w:i/>
      <w:iCs/>
      <w:color w:val="000000" w:themeColor="text1"/>
    </w:rPr>
  </w:style>
  <w:style w:type="character" w:customStyle="1" w:styleId="ac">
    <w:name w:val="引言字符"/>
    <w:basedOn w:val="a0"/>
    <w:link w:val="ab"/>
    <w:uiPriority w:val="29"/>
    <w:rsid w:val="00DE6E19"/>
    <w:rPr>
      <w:rFonts w:ascii="微软雅黑" w:eastAsia="微软雅黑" w:hAnsi="微软雅黑" w:cs="微软雅黑"/>
      <w:i/>
      <w:iCs/>
      <w:color w:val="000000" w:themeColor="text1"/>
    </w:rPr>
  </w:style>
  <w:style w:type="paragraph" w:customStyle="1" w:styleId="ad">
    <w:name w:val="重要引言"/>
    <w:basedOn w:val="a"/>
    <w:next w:val="a"/>
    <w:link w:val="ae"/>
    <w:uiPriority w:val="30"/>
    <w:qFormat/>
    <w:rsid w:val="00DE6E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重要引言字符"/>
    <w:basedOn w:val="a0"/>
    <w:link w:val="ad"/>
    <w:uiPriority w:val="30"/>
    <w:rsid w:val="00DE6E19"/>
    <w:rPr>
      <w:rFonts w:ascii="微软雅黑" w:eastAsia="微软雅黑" w:hAnsi="微软雅黑" w:cs="微软雅黑"/>
      <w:color w:val="000000" w:themeColor="text1"/>
      <w:shd w:val="clear" w:color="auto" w:fill="F2F2F2" w:themeFill="background1" w:themeFillShade="F2"/>
    </w:rPr>
  </w:style>
  <w:style w:type="character" w:customStyle="1" w:styleId="af">
    <w:name w:val="次要参考资料"/>
    <w:basedOn w:val="a0"/>
    <w:uiPriority w:val="31"/>
    <w:qFormat/>
    <w:rsid w:val="00DE6E19"/>
    <w:rPr>
      <w:rFonts w:ascii="微软雅黑" w:eastAsia="微软雅黑" w:hAnsi="微软雅黑" w:cs="微软雅黑"/>
      <w:smallCaps/>
      <w:color w:val="404040" w:themeColor="text1" w:themeTint="BF"/>
      <w:u w:val="single" w:color="7F7F7F" w:themeColor="text1" w:themeTint="80"/>
    </w:rPr>
  </w:style>
  <w:style w:type="character" w:customStyle="1" w:styleId="af0">
    <w:name w:val="重要参考资料"/>
    <w:basedOn w:val="a0"/>
    <w:uiPriority w:val="32"/>
    <w:qFormat/>
    <w:rsid w:val="00DE6E19"/>
    <w:rPr>
      <w:rFonts w:ascii="微软雅黑" w:eastAsia="微软雅黑" w:hAnsi="微软雅黑" w:cs="微软雅黑"/>
      <w:b/>
      <w:bCs/>
      <w:smallCaps/>
      <w:u w:val="single"/>
    </w:rPr>
  </w:style>
  <w:style w:type="character" w:customStyle="1" w:styleId="af1">
    <w:name w:val="书名"/>
    <w:basedOn w:val="a0"/>
    <w:uiPriority w:val="33"/>
    <w:qFormat/>
    <w:rsid w:val="00DE6E19"/>
    <w:rPr>
      <w:rFonts w:ascii="微软雅黑" w:eastAsia="微软雅黑" w:hAnsi="微软雅黑" w:cs="微软雅黑"/>
      <w:b w:val="0"/>
      <w:bCs w:val="0"/>
      <w:smallCaps/>
      <w:spacing w:val="5"/>
    </w:rPr>
  </w:style>
  <w:style w:type="paragraph" w:customStyle="1" w:styleId="af2">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3">
    <w:name w:val="目录标题"/>
    <w:basedOn w:val="1"/>
    <w:next w:val="a"/>
    <w:uiPriority w:val="39"/>
    <w:semiHidden/>
    <w:unhideWhenUsed/>
    <w:qFormat/>
    <w:pPr>
      <w:outlineLvl w:val="9"/>
    </w:pPr>
  </w:style>
  <w:style w:type="paragraph" w:customStyle="1" w:styleId="af4">
    <w:name w:val="无间距"/>
    <w:uiPriority w:val="1"/>
    <w:qFormat/>
    <w:rsid w:val="005C4E57"/>
    <w:pPr>
      <w:spacing w:after="0" w:line="240" w:lineRule="auto"/>
    </w:pPr>
    <w:rPr>
      <w:rFonts w:ascii="微软雅黑" w:eastAsia="微软雅黑" w:hAnsi="微软雅黑" w:cs="微软雅黑"/>
    </w:rPr>
  </w:style>
  <w:style w:type="paragraph" w:customStyle="1" w:styleId="11">
    <w:name w:val="列表段落1"/>
    <w:basedOn w:val="a"/>
    <w:uiPriority w:val="34"/>
    <w:qFormat/>
    <w:rsid w:val="00DE6E19"/>
    <w:pPr>
      <w:ind w:left="720"/>
      <w:contextualSpacing/>
    </w:pPr>
  </w:style>
  <w:style w:type="paragraph" w:styleId="af5">
    <w:name w:val="No Spacing"/>
    <w:link w:val="af6"/>
    <w:uiPriority w:val="1"/>
    <w:qFormat/>
    <w:rsid w:val="005C4E57"/>
    <w:pPr>
      <w:spacing w:after="0" w:line="240" w:lineRule="auto"/>
    </w:pPr>
    <w:rPr>
      <w:rFonts w:ascii="微软雅黑" w:eastAsia="微软雅黑" w:hAnsi="微软雅黑" w:cs="微软雅黑"/>
    </w:rPr>
  </w:style>
  <w:style w:type="character" w:styleId="af7">
    <w:name w:val="Subtle Emphasis"/>
    <w:basedOn w:val="a0"/>
    <w:uiPriority w:val="19"/>
    <w:qFormat/>
    <w:rsid w:val="005C4E57"/>
    <w:rPr>
      <w:rFonts w:ascii="微软雅黑" w:eastAsia="微软雅黑" w:hAnsi="微软雅黑" w:cs="微软雅黑"/>
      <w:i/>
      <w:iCs/>
      <w:color w:val="404040" w:themeColor="text1" w:themeTint="BF"/>
    </w:rPr>
  </w:style>
  <w:style w:type="character" w:styleId="af8">
    <w:name w:val="Intense Emphasis"/>
    <w:basedOn w:val="a0"/>
    <w:uiPriority w:val="21"/>
    <w:qFormat/>
    <w:rsid w:val="005C4E57"/>
    <w:rPr>
      <w:rFonts w:ascii="微软雅黑" w:eastAsia="微软雅黑" w:hAnsi="微软雅黑" w:cs="微软雅黑"/>
      <w:i/>
      <w:iCs/>
      <w:color w:val="F07F09" w:themeColor="accent1"/>
    </w:rPr>
  </w:style>
  <w:style w:type="character" w:styleId="af9">
    <w:name w:val="Strong"/>
    <w:basedOn w:val="a0"/>
    <w:uiPriority w:val="22"/>
    <w:qFormat/>
    <w:rsid w:val="005C4E57"/>
    <w:rPr>
      <w:rFonts w:eastAsia="微软雅黑"/>
      <w:b/>
      <w:bCs/>
    </w:rPr>
  </w:style>
  <w:style w:type="paragraph" w:styleId="afa">
    <w:name w:val="Quote"/>
    <w:basedOn w:val="a"/>
    <w:next w:val="a"/>
    <w:link w:val="afb"/>
    <w:uiPriority w:val="29"/>
    <w:qFormat/>
    <w:rsid w:val="00DE6E19"/>
    <w:pPr>
      <w:spacing w:before="200"/>
      <w:ind w:left="864" w:right="864"/>
      <w:jc w:val="center"/>
    </w:pPr>
    <w:rPr>
      <w:i/>
      <w:iCs/>
      <w:color w:val="404040" w:themeColor="text1" w:themeTint="BF"/>
    </w:rPr>
  </w:style>
  <w:style w:type="character" w:customStyle="1" w:styleId="afb">
    <w:name w:val="引用 字符"/>
    <w:basedOn w:val="a0"/>
    <w:link w:val="afa"/>
    <w:uiPriority w:val="29"/>
    <w:rsid w:val="00DE6E19"/>
    <w:rPr>
      <w:rFonts w:ascii="微软雅黑" w:eastAsia="微软雅黑" w:hAnsi="微软雅黑" w:cs="微软雅黑"/>
      <w:i/>
      <w:iCs/>
      <w:color w:val="404040" w:themeColor="text1" w:themeTint="BF"/>
    </w:rPr>
  </w:style>
  <w:style w:type="paragraph" w:styleId="afc">
    <w:name w:val="Intense Quote"/>
    <w:basedOn w:val="a"/>
    <w:next w:val="a"/>
    <w:link w:val="afd"/>
    <w:uiPriority w:val="30"/>
    <w:qFormat/>
    <w:rsid w:val="00DE6E19"/>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afd">
    <w:name w:val="明显引用 字符"/>
    <w:basedOn w:val="a0"/>
    <w:link w:val="afc"/>
    <w:uiPriority w:val="30"/>
    <w:rsid w:val="00DE6E19"/>
    <w:rPr>
      <w:rFonts w:ascii="微软雅黑" w:eastAsia="微软雅黑" w:hAnsi="微软雅黑" w:cs="微软雅黑"/>
      <w:i/>
      <w:iCs/>
      <w:color w:val="F07F09" w:themeColor="accent1"/>
    </w:rPr>
  </w:style>
  <w:style w:type="character" w:styleId="afe">
    <w:name w:val="Subtle Reference"/>
    <w:basedOn w:val="a0"/>
    <w:uiPriority w:val="31"/>
    <w:qFormat/>
    <w:rsid w:val="00FF41FB"/>
    <w:rPr>
      <w:rFonts w:ascii="微软雅黑" w:eastAsia="微软雅黑" w:hAnsi="微软雅黑" w:cs="微软雅黑"/>
      <w:smallCaps/>
      <w:color w:val="5A5A5A" w:themeColor="text1" w:themeTint="A5"/>
      <w:sz w:val="28"/>
    </w:rPr>
  </w:style>
  <w:style w:type="character" w:styleId="aff">
    <w:name w:val="Intense Reference"/>
    <w:basedOn w:val="a0"/>
    <w:uiPriority w:val="32"/>
    <w:qFormat/>
    <w:rsid w:val="00DE6E19"/>
    <w:rPr>
      <w:rFonts w:ascii="微软雅黑" w:eastAsia="微软雅黑" w:hAnsi="微软雅黑" w:cs="微软雅黑"/>
      <w:b/>
      <w:bCs/>
      <w:smallCaps/>
      <w:color w:val="F07F09" w:themeColor="accent1"/>
      <w:spacing w:val="5"/>
    </w:rPr>
  </w:style>
  <w:style w:type="character" w:styleId="aff0">
    <w:name w:val="Book Title"/>
    <w:basedOn w:val="a0"/>
    <w:uiPriority w:val="33"/>
    <w:qFormat/>
    <w:rsid w:val="00DE6E19"/>
    <w:rPr>
      <w:rFonts w:ascii="微软雅黑" w:eastAsia="微软雅黑" w:hAnsi="微软雅黑" w:cs="微软雅黑"/>
      <w:b/>
      <w:bCs/>
      <w:i/>
      <w:iCs/>
      <w:spacing w:val="5"/>
    </w:rPr>
  </w:style>
  <w:style w:type="table" w:styleId="aff1">
    <w:name w:val="Table Grid"/>
    <w:basedOn w:val="a1"/>
    <w:uiPriority w:val="39"/>
    <w:rsid w:val="00E6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List Paragraph"/>
    <w:basedOn w:val="a"/>
    <w:uiPriority w:val="34"/>
    <w:qFormat/>
    <w:rsid w:val="00DE6E19"/>
    <w:pPr>
      <w:ind w:firstLineChars="200" w:firstLine="420"/>
    </w:pPr>
  </w:style>
  <w:style w:type="paragraph" w:styleId="aff3">
    <w:name w:val="header"/>
    <w:basedOn w:val="a"/>
    <w:link w:val="aff4"/>
    <w:uiPriority w:val="99"/>
    <w:unhideWhenUsed/>
    <w:rsid w:val="004A6D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4">
    <w:name w:val="页眉 字符"/>
    <w:basedOn w:val="a0"/>
    <w:link w:val="aff3"/>
    <w:uiPriority w:val="99"/>
    <w:rsid w:val="004A6D46"/>
    <w:rPr>
      <w:rFonts w:eastAsia="Microsoft YaHei UI"/>
      <w:sz w:val="18"/>
      <w:szCs w:val="18"/>
    </w:rPr>
  </w:style>
  <w:style w:type="paragraph" w:styleId="aff5">
    <w:name w:val="footer"/>
    <w:basedOn w:val="a"/>
    <w:link w:val="aff6"/>
    <w:uiPriority w:val="99"/>
    <w:unhideWhenUsed/>
    <w:rsid w:val="004A6D46"/>
    <w:pPr>
      <w:tabs>
        <w:tab w:val="center" w:pos="4153"/>
        <w:tab w:val="right" w:pos="8306"/>
      </w:tabs>
      <w:snapToGrid w:val="0"/>
      <w:spacing w:line="240" w:lineRule="auto"/>
    </w:pPr>
    <w:rPr>
      <w:sz w:val="18"/>
      <w:szCs w:val="18"/>
    </w:rPr>
  </w:style>
  <w:style w:type="character" w:customStyle="1" w:styleId="aff6">
    <w:name w:val="页脚 字符"/>
    <w:basedOn w:val="a0"/>
    <w:link w:val="aff5"/>
    <w:uiPriority w:val="99"/>
    <w:rsid w:val="004A6D46"/>
    <w:rPr>
      <w:rFonts w:eastAsia="Microsoft YaHei UI"/>
      <w:sz w:val="18"/>
      <w:szCs w:val="18"/>
    </w:rPr>
  </w:style>
  <w:style w:type="table" w:styleId="41">
    <w:name w:val="Plain Table 4"/>
    <w:basedOn w:val="a1"/>
    <w:uiPriority w:val="44"/>
    <w:rsid w:val="00517C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517C54"/>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517C54"/>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CE04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CE0432"/>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character" w:styleId="aff7">
    <w:name w:val="Hyperlink"/>
    <w:basedOn w:val="a0"/>
    <w:uiPriority w:val="99"/>
    <w:unhideWhenUsed/>
    <w:rsid w:val="00315084"/>
    <w:rPr>
      <w:color w:val="6B9F25" w:themeColor="hyperlink"/>
      <w:u w:val="single"/>
    </w:rPr>
  </w:style>
  <w:style w:type="character" w:styleId="aff8">
    <w:name w:val="FollowedHyperlink"/>
    <w:basedOn w:val="a0"/>
    <w:uiPriority w:val="99"/>
    <w:semiHidden/>
    <w:unhideWhenUsed/>
    <w:rsid w:val="00236385"/>
    <w:rPr>
      <w:color w:val="B26B02" w:themeColor="followedHyperlink"/>
      <w:u w:val="single"/>
    </w:rPr>
  </w:style>
  <w:style w:type="paragraph" w:styleId="TOC">
    <w:name w:val="TOC Heading"/>
    <w:basedOn w:val="1"/>
    <w:next w:val="a"/>
    <w:uiPriority w:val="39"/>
    <w:unhideWhenUsed/>
    <w:qFormat/>
    <w:rsid w:val="00DE6E19"/>
    <w:pPr>
      <w:numPr>
        <w:numId w:val="0"/>
      </w:numPr>
      <w:pBdr>
        <w:bottom w:val="none" w:sz="0" w:space="0" w:color="auto"/>
      </w:pBdr>
      <w:spacing w:before="240" w:after="0"/>
      <w:outlineLvl w:val="9"/>
    </w:pPr>
    <w:rPr>
      <w:b w:val="0"/>
      <w:bCs w:val="0"/>
      <w:smallCaps w:val="0"/>
      <w:color w:val="B35E06" w:themeColor="accent1" w:themeShade="BF"/>
      <w:sz w:val="32"/>
      <w:szCs w:val="32"/>
    </w:rPr>
  </w:style>
  <w:style w:type="paragraph" w:styleId="TOC1">
    <w:name w:val="toc 1"/>
    <w:basedOn w:val="a"/>
    <w:next w:val="a"/>
    <w:autoRedefine/>
    <w:uiPriority w:val="39"/>
    <w:unhideWhenUsed/>
    <w:rsid w:val="00D85AD1"/>
  </w:style>
  <w:style w:type="paragraph" w:styleId="TOC2">
    <w:name w:val="toc 2"/>
    <w:basedOn w:val="a"/>
    <w:next w:val="a"/>
    <w:autoRedefine/>
    <w:uiPriority w:val="39"/>
    <w:unhideWhenUsed/>
    <w:rsid w:val="00D85AD1"/>
    <w:pPr>
      <w:ind w:leftChars="200" w:left="420"/>
    </w:pPr>
  </w:style>
  <w:style w:type="paragraph" w:styleId="TOC3">
    <w:name w:val="toc 3"/>
    <w:basedOn w:val="a"/>
    <w:next w:val="a"/>
    <w:autoRedefine/>
    <w:uiPriority w:val="39"/>
    <w:unhideWhenUsed/>
    <w:rsid w:val="00D85AD1"/>
    <w:pPr>
      <w:ind w:leftChars="400" w:left="840"/>
    </w:pPr>
  </w:style>
  <w:style w:type="character" w:customStyle="1" w:styleId="af6">
    <w:name w:val="无间隔 字符"/>
    <w:basedOn w:val="a0"/>
    <w:link w:val="af5"/>
    <w:uiPriority w:val="1"/>
    <w:rsid w:val="005C4E57"/>
    <w:rPr>
      <w:rFonts w:ascii="微软雅黑" w:eastAsia="微软雅黑" w:hAnsi="微软雅黑" w:cs="微软雅黑"/>
    </w:rPr>
  </w:style>
  <w:style w:type="table" w:styleId="2-4">
    <w:name w:val="Grid Table 2 Accent 4"/>
    <w:basedOn w:val="a1"/>
    <w:uiPriority w:val="47"/>
    <w:rsid w:val="0050498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4">
    <w:name w:val="Grid Table 6 Colorful Accent 4"/>
    <w:basedOn w:val="a1"/>
    <w:uiPriority w:val="51"/>
    <w:rsid w:val="00504987"/>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40">
    <w:name w:val="List Table 6 Colorful Accent 4"/>
    <w:basedOn w:val="a1"/>
    <w:uiPriority w:val="51"/>
    <w:rsid w:val="00C773C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styleId="aff9">
    <w:name w:val="Placeholder Text"/>
    <w:basedOn w:val="a0"/>
    <w:uiPriority w:val="99"/>
    <w:semiHidden/>
    <w:rsid w:val="005557AA"/>
    <w:rPr>
      <w:color w:val="808080"/>
    </w:rPr>
  </w:style>
  <w:style w:type="paragraph" w:styleId="affa">
    <w:name w:val="Revision"/>
    <w:hidden/>
    <w:uiPriority w:val="99"/>
    <w:semiHidden/>
    <w:rsid w:val="001E2581"/>
    <w:pPr>
      <w:spacing w:after="0" w:line="240" w:lineRule="auto"/>
    </w:pPr>
    <w:rPr>
      <w:rFonts w:ascii="微软雅黑" w:eastAsia="微软雅黑" w:hAnsi="微软雅黑" w:cs="微软雅黑"/>
    </w:rPr>
  </w:style>
  <w:style w:type="paragraph" w:styleId="affb">
    <w:name w:val="Balloon Text"/>
    <w:basedOn w:val="a"/>
    <w:link w:val="affc"/>
    <w:uiPriority w:val="99"/>
    <w:semiHidden/>
    <w:unhideWhenUsed/>
    <w:rsid w:val="001E2581"/>
    <w:pPr>
      <w:spacing w:before="0" w:after="0" w:line="240" w:lineRule="auto"/>
    </w:pPr>
    <w:rPr>
      <w:sz w:val="18"/>
      <w:szCs w:val="18"/>
    </w:rPr>
  </w:style>
  <w:style w:type="character" w:customStyle="1" w:styleId="affc">
    <w:name w:val="批注框文本 字符"/>
    <w:basedOn w:val="a0"/>
    <w:link w:val="affb"/>
    <w:uiPriority w:val="99"/>
    <w:semiHidden/>
    <w:rsid w:val="001E25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1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25253;&#34920;&#35774;&#35745;(&#31354;&#303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C644C670F448FDAAF67B59261D4C73"/>
        <w:category>
          <w:name w:val="常规"/>
          <w:gallery w:val="placeholder"/>
        </w:category>
        <w:types>
          <w:type w:val="bbPlcHdr"/>
        </w:types>
        <w:behaviors>
          <w:behavior w:val="content"/>
        </w:behaviors>
        <w:guid w:val="{EC7A5C54-2BB9-4C9C-880D-79A4C4768736}"/>
      </w:docPartPr>
      <w:docPartBody>
        <w:p w:rsidR="00DE364C" w:rsidRDefault="00E57C2D">
          <w:r w:rsidRPr="009D42FC">
            <w:rPr>
              <w:rStyle w:val="a3"/>
              <w:rFonts w:hint="eastAsia"/>
            </w:rPr>
            <w:t>[标题]</w:t>
          </w:r>
        </w:p>
      </w:docPartBody>
    </w:docPart>
    <w:docPart>
      <w:docPartPr>
        <w:name w:val="E748556D92E74D8DB63B549AE259BAFD"/>
        <w:category>
          <w:name w:val="常规"/>
          <w:gallery w:val="placeholder"/>
        </w:category>
        <w:types>
          <w:type w:val="bbPlcHdr"/>
        </w:types>
        <w:behaviors>
          <w:behavior w:val="content"/>
        </w:behaviors>
        <w:guid w:val="{F4052AF4-4E5D-4D88-9323-41EDD3B1D842}"/>
      </w:docPartPr>
      <w:docPartBody>
        <w:p w:rsidR="00DE364C" w:rsidRDefault="00E57C2D">
          <w:r w:rsidRPr="009D42FC">
            <w:rPr>
              <w:rStyle w:val="a3"/>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2D"/>
    <w:rsid w:val="0016572F"/>
    <w:rsid w:val="00507286"/>
    <w:rsid w:val="00634C86"/>
    <w:rsid w:val="0067199A"/>
    <w:rsid w:val="0072405D"/>
    <w:rsid w:val="00A94B53"/>
    <w:rsid w:val="00AB482D"/>
    <w:rsid w:val="00DE364C"/>
    <w:rsid w:val="00E5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C2D"/>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7C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6B7AD7F-8768-4602-BB0F-1A249203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Template>
  <TotalTime>2757</TotalTime>
  <Pages>1</Pages>
  <Words>825</Words>
  <Characters>4707</Characters>
  <Application>Microsoft Office Word</Application>
  <DocSecurity>0</DocSecurity>
  <Lines>39</Lines>
  <Paragraphs>11</Paragraphs>
  <ScaleCrop>false</ScaleCrop>
  <Manager>曾俊龙</Manager>
  <Company>湖北会基网络科技有限公司</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和谐劳动用工动态服务平台v1.1</dc:title>
  <dc:subject>[内部资料]</dc:subject>
  <dc:creator>Nick</dc:creator>
  <cp:keywords>产品部</cp:keywords>
  <cp:lastModifiedBy>李 文彬</cp:lastModifiedBy>
  <cp:revision>3343</cp:revision>
  <dcterms:created xsi:type="dcterms:W3CDTF">2013-12-18T00:39:00Z</dcterms:created>
  <dcterms:modified xsi:type="dcterms:W3CDTF">2019-12-11T10:00:00Z</dcterms:modified>
  <cp:category>产品部</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_DocHome">
    <vt:i4>1758840649</vt:i4>
  </property>
</Properties>
</file>